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1AEB2499" w:rsidR="007F35ED" w:rsidRDefault="009C7583" w:rsidP="00C945DC">
      <w:pPr>
        <w:pStyle w:val="Heading1"/>
      </w:pPr>
      <w:r>
        <w:t>Association</w:t>
      </w:r>
      <w:r w:rsidR="007F35ED">
        <w:t xml:space="preserve"> between subjective effort surveys and </w:t>
      </w:r>
      <w:commentRangeStart w:id="0"/>
      <w:commentRangeStart w:id="1"/>
      <w:r w:rsidR="007F35ED">
        <w:t>directly</w:t>
      </w:r>
      <w:commentRangeEnd w:id="0"/>
      <w:r w:rsidR="00EE2480">
        <w:rPr>
          <w:rStyle w:val="CommentReference"/>
          <w:rFonts w:asciiTheme="minorHAnsi" w:eastAsiaTheme="minorHAnsi" w:hAnsiTheme="minorHAnsi" w:cstheme="minorBidi"/>
          <w:color w:val="auto"/>
        </w:rPr>
        <w:commentReference w:id="0"/>
      </w:r>
      <w:commentRangeEnd w:id="1"/>
      <w:r w:rsidR="00494F09">
        <w:rPr>
          <w:rStyle w:val="CommentReference"/>
          <w:rFonts w:asciiTheme="minorHAnsi" w:eastAsiaTheme="minorHAnsi" w:hAnsiTheme="minorHAnsi" w:cstheme="minorBidi"/>
          <w:color w:val="auto"/>
        </w:rPr>
        <w:commentReference w:id="1"/>
      </w:r>
      <w:r w:rsidR="007F35ED">
        <w:t xml:space="preserve">-measured </w:t>
      </w:r>
      <w:r w:rsidR="009F3C78">
        <w:t xml:space="preserve">physical </w:t>
      </w:r>
      <w:r w:rsidR="007F35ED">
        <w:t>workload</w:t>
      </w:r>
      <w:r w:rsidR="003F4CE5">
        <w:t>s in</w:t>
      </w:r>
      <w:r w:rsidR="00F5247C">
        <w:t xml:space="preserve"> Hispanic</w:t>
      </w:r>
      <w:r w:rsidR="003F4CE5">
        <w:t xml:space="preserve"> migrant farmworkers</w:t>
      </w:r>
    </w:p>
    <w:p w14:paraId="5FF4C34E" w14:textId="77777777" w:rsidR="002374EB" w:rsidRDefault="002374EB" w:rsidP="002374EB"/>
    <w:p w14:paraId="20844927" w14:textId="7C1266D2" w:rsidR="00BF3903" w:rsidRDefault="00BF3903" w:rsidP="00BF3903">
      <w:pPr>
        <w:pStyle w:val="Heading3"/>
        <w:spacing w:line="480" w:lineRule="auto"/>
      </w:pPr>
      <w:r>
        <w:t>Authors</w:t>
      </w:r>
    </w:p>
    <w:p w14:paraId="68FF7375" w14:textId="22B19A98" w:rsidR="00BF3903" w:rsidRPr="00BF3903" w:rsidRDefault="00BF3903" w:rsidP="00BF3903">
      <w:pPr>
        <w:spacing w:line="480" w:lineRule="auto"/>
      </w:pPr>
      <w:r>
        <w:t>Ornwipa Thamsuwan,</w:t>
      </w:r>
      <w:r w:rsidR="0060652A" w:rsidRPr="0060652A">
        <w:t xml:space="preserve"> </w:t>
      </w:r>
      <w:commentRangeStart w:id="2"/>
      <w:r w:rsidR="0060652A">
        <w:t>Pablo Palmandez</w:t>
      </w:r>
      <w:commentRangeEnd w:id="2"/>
      <w:r w:rsidR="0060652A">
        <w:rPr>
          <w:rStyle w:val="CommentReference"/>
        </w:rPr>
        <w:commentReference w:id="2"/>
      </w:r>
      <w:r w:rsidR="0060652A">
        <w:t xml:space="preserve">, </w:t>
      </w:r>
      <w:commentRangeStart w:id="3"/>
      <w:r>
        <w:t>Kit Galvin</w:t>
      </w:r>
      <w:commentRangeEnd w:id="3"/>
      <w:r w:rsidR="005E641F">
        <w:rPr>
          <w:rStyle w:val="CommentReference"/>
        </w:rPr>
        <w:commentReference w:id="3"/>
      </w:r>
      <w:r>
        <w:t>, Peter W. Johnson</w:t>
      </w:r>
    </w:p>
    <w:p w14:paraId="4BF56E70" w14:textId="4D285CFE" w:rsidR="002374EB" w:rsidRDefault="002374EB" w:rsidP="002374EB">
      <w:pPr>
        <w:pStyle w:val="Heading3"/>
        <w:spacing w:line="480" w:lineRule="auto"/>
      </w:pPr>
      <w:commentRangeStart w:id="4"/>
      <w:r>
        <w:t>Abstract</w:t>
      </w:r>
      <w:commentRangeEnd w:id="4"/>
      <w:r w:rsidR="00644120">
        <w:rPr>
          <w:rStyle w:val="CommentReference"/>
          <w:rFonts w:asciiTheme="minorHAnsi" w:eastAsiaTheme="minorHAnsi" w:hAnsiTheme="minorHAnsi" w:cstheme="minorBidi"/>
          <w:color w:val="auto"/>
        </w:rPr>
        <w:commentReference w:id="4"/>
      </w:r>
      <w:r>
        <w:t xml:space="preserve"> </w:t>
      </w:r>
    </w:p>
    <w:p w14:paraId="219A9622" w14:textId="4E21CBDA" w:rsidR="002374EB" w:rsidRDefault="002374EB" w:rsidP="002374EB">
      <w:pPr>
        <w:spacing w:line="480" w:lineRule="auto"/>
      </w:pPr>
      <w:r>
        <w:t xml:space="preserve">In North America, Hispanic migrant farmworkers </w:t>
      </w:r>
      <w:r w:rsidR="00494F09">
        <w:t>a</w:t>
      </w:r>
      <w:r w:rsidR="009F3C78">
        <w:t>re being</w:t>
      </w:r>
      <w:r>
        <w:t xml:space="preserve"> exposed to occupational ergonomic risks. </w:t>
      </w:r>
      <w:r w:rsidR="009F3C78">
        <w:t xml:space="preserve">Due to cultural </w:t>
      </w:r>
      <w:del w:id="5" w:author="Thamsuwan, Ornwipa" w:date="2022-05-18T10:14:00Z">
        <w:r w:rsidR="000F2023" w:rsidDel="00C0594B">
          <w:delText>and language</w:delText>
        </w:r>
        <w:r w:rsidR="00494F09" w:rsidDel="00C0594B">
          <w:delText>-based</w:delText>
        </w:r>
        <w:r w:rsidR="000F2023" w:rsidDel="00C0594B">
          <w:delText xml:space="preserve"> </w:delText>
        </w:r>
      </w:del>
      <w:r w:rsidR="009F3C78">
        <w:t xml:space="preserve">differences in the perception </w:t>
      </w:r>
      <w:r w:rsidR="000F2023">
        <w:t xml:space="preserve">and reporting </w:t>
      </w:r>
      <w:r w:rsidR="009F3C78">
        <w:t>of effort and pain</w:t>
      </w:r>
      <w:r w:rsidR="000F2023">
        <w:t>,</w:t>
      </w:r>
      <w:r w:rsidR="009F3C78">
        <w:t xml:space="preserve"> </w:t>
      </w:r>
      <w:r w:rsidR="000F2023">
        <w:t>i</w:t>
      </w:r>
      <w:r>
        <w:t xml:space="preserve">t was unknown whether standardized subjective ergonomic assessment tools could </w:t>
      </w:r>
      <w:r w:rsidR="009F3C78">
        <w:t xml:space="preserve">accurately </w:t>
      </w:r>
      <w:r w:rsidR="000F2023">
        <w:t>estimate</w:t>
      </w:r>
      <w:r w:rsidR="009F3C78">
        <w:t xml:space="preserve"> the </w:t>
      </w:r>
      <w:r w:rsidR="00494F09">
        <w:t>directly-</w:t>
      </w:r>
      <w:r w:rsidR="000F2023">
        <w:t xml:space="preserve">measured </w:t>
      </w:r>
      <w:r w:rsidR="00F56B28">
        <w:t xml:space="preserve">components of </w:t>
      </w:r>
      <w:ins w:id="6" w:author="Thamsuwan, Ornwipa" w:date="2022-05-18T10:04:00Z">
        <w:r w:rsidR="00644120">
          <w:t xml:space="preserve">their </w:t>
        </w:r>
      </w:ins>
      <w:r w:rsidR="000F2023">
        <w:t>physical effort</w:t>
      </w:r>
      <w:del w:id="7" w:author="Thamsuwan, Ornwipa" w:date="2022-05-18T10:04:00Z">
        <w:r w:rsidR="0008491E" w:rsidDel="00644120">
          <w:delText xml:space="preserve"> in Hispanic farm workers</w:delText>
        </w:r>
      </w:del>
      <w:r>
        <w:t>. This study investigated whether subjective scales widely used in exercise</w:t>
      </w:r>
      <w:r w:rsidR="00F56B28">
        <w:t xml:space="preserve"> physiology</w:t>
      </w:r>
      <w:r>
        <w:t xml:space="preserve"> were associated with </w:t>
      </w:r>
      <w:del w:id="8" w:author="Thamsuwan, Ornwipa" w:date="2022-05-18T10:13:00Z">
        <w:r w:rsidDel="00C0594B">
          <w:delText xml:space="preserve">objective </w:delText>
        </w:r>
        <w:r w:rsidR="009F3C78" w:rsidDel="00C0594B">
          <w:delText xml:space="preserve">physical </w:delText>
        </w:r>
        <w:r w:rsidDel="00C0594B">
          <w:delText xml:space="preserve">measures such as </w:delText>
        </w:r>
      </w:del>
      <w:r>
        <w:t xml:space="preserve">metabolic load and muscle fatigue in this population. </w:t>
      </w:r>
    </w:p>
    <w:p w14:paraId="427E48DA" w14:textId="5593D6AA" w:rsidR="002374EB" w:rsidRDefault="002374EB" w:rsidP="002374EB">
      <w:pPr>
        <w:spacing w:line="480" w:lineRule="auto"/>
      </w:pPr>
      <w:r>
        <w:t>Twenty-four migrant apple harvesters participated in this study. Borg RPE in Spanish and Omni RPE with pictures of tree fruit harvesters were used for assessing overall effort at four time points during a</w:t>
      </w:r>
      <w:r w:rsidR="0008491E">
        <w:t xml:space="preserve"> full-day </w:t>
      </w:r>
      <w:r w:rsidR="00494F09">
        <w:t>8-</w:t>
      </w:r>
      <w:r w:rsidR="0008491E">
        <w:t>hour</w:t>
      </w:r>
      <w:r>
        <w:t xml:space="preserve"> work shift. Borg CR10 was used for assessing local discomfort at shoulders. To find correlations </w:t>
      </w:r>
      <w:del w:id="9" w:author="Thamsuwan, Ornwipa" w:date="2022-05-18T10:17:00Z">
        <w:r w:rsidDel="00C0594B">
          <w:delText>between objective and subjective</w:delText>
        </w:r>
      </w:del>
      <w:ins w:id="10" w:author="Thamsuwan, Ornwipa" w:date="2022-05-18T10:17:00Z">
        <w:r w:rsidR="00C0594B">
          <w:t>among</w:t>
        </w:r>
      </w:ins>
      <w:r>
        <w:t xml:space="preserve"> overall exertion</w:t>
      </w:r>
      <w:ins w:id="11" w:author="Thamsuwan, Ornwipa" w:date="2022-05-18T10:17:00Z">
        <w:r w:rsidR="00C0594B">
          <w:t xml:space="preserve"> measures</w:t>
        </w:r>
      </w:ins>
      <w:r>
        <w:t xml:space="preserve">, we conducted linear regressions of the percentage of heart rate reserve (% HRR) on the Borg RPE and Omni RPE. In terms of local discomfort, the median power frequency (MPF) of trapezius electromyography (EMG) was used for representing muscle fatigue. Then </w:t>
      </w:r>
      <w:r w:rsidR="00C0594B">
        <w:t>full</w:t>
      </w:r>
      <w:r w:rsidR="00C0594B">
        <w:t>-</w:t>
      </w:r>
      <w:r w:rsidR="0008491E">
        <w:t>day measurements of</w:t>
      </w:r>
      <w:r w:rsidR="00494F09">
        <w:t xml:space="preserve"> </w:t>
      </w:r>
      <w:r>
        <w:t xml:space="preserve">muscle fatigue </w:t>
      </w:r>
      <w:r w:rsidR="0008491E">
        <w:t xml:space="preserve">were </w:t>
      </w:r>
      <w:r>
        <w:t xml:space="preserve">regressed on Borg CR10 </w:t>
      </w:r>
      <w:del w:id="12" w:author="Thamsuwan, Ornwipa" w:date="2022-05-18T10:16:00Z">
        <w:r w:rsidDel="00C0594B">
          <w:delText>increases or decreases</w:delText>
        </w:r>
      </w:del>
      <w:ins w:id="13" w:author="Thamsuwan, Ornwipa" w:date="2022-05-18T10:16:00Z">
        <w:r w:rsidR="00C0594B">
          <w:t>changes</w:t>
        </w:r>
      </w:ins>
      <w:r>
        <w:t xml:space="preserve"> from the beginning to the end of the work shift.</w:t>
      </w:r>
    </w:p>
    <w:p w14:paraId="01BDBD5F" w14:textId="77777777" w:rsidR="002374EB" w:rsidRDefault="002374EB" w:rsidP="002374EB">
      <w:pPr>
        <w:spacing w:line="480" w:lineRule="auto"/>
      </w:pPr>
      <w:r>
        <w:t xml:space="preserve">When stratifying by the time of measurement, Borg RPE and Omni RPE were significantly correlated to the % HRR, i.e. metabolic load, after the hard work but not after the light work. Therefore, these scales </w:t>
      </w:r>
      <w:r>
        <w:lastRenderedPageBreak/>
        <w:t>might be useful for certain situations. For the local discomfort, Borg CR10 were not correlated with the MPF of EMG. Thus, the use of such subjective ratings could not replace direct measurement.</w:t>
      </w:r>
    </w:p>
    <w:p w14:paraId="6B2E3A1B" w14:textId="77777777" w:rsidR="002374EB" w:rsidRDefault="002374EB" w:rsidP="002374EB">
      <w:pPr>
        <w:pStyle w:val="Heading2"/>
        <w:spacing w:line="480" w:lineRule="auto"/>
      </w:pPr>
      <w:r>
        <w:t>Keywords</w:t>
      </w:r>
    </w:p>
    <w:p w14:paraId="02D710DD" w14:textId="0CEC6BE1" w:rsidR="002374EB" w:rsidRDefault="002374EB" w:rsidP="002374EB">
      <w:pPr>
        <w:spacing w:line="480" w:lineRule="auto"/>
      </w:pPr>
      <w:r>
        <w:t>Hispanic migrant farmworkers; correlation; Borg; metabolic load; percent of heart rate reserve; muscle fatigue; electromyography</w:t>
      </w:r>
    </w:p>
    <w:p w14:paraId="0FAE9840" w14:textId="77777777" w:rsidR="002374EB" w:rsidRDefault="002374EB" w:rsidP="002374EB">
      <w:pPr>
        <w:pStyle w:val="Heading2"/>
        <w:spacing w:line="480" w:lineRule="auto"/>
      </w:pPr>
      <w:r>
        <w:t>Relevance to industry</w:t>
      </w:r>
    </w:p>
    <w:p w14:paraId="2D2E8BB8" w14:textId="398F19D5" w:rsidR="00C945DC" w:rsidRDefault="002374EB" w:rsidP="003727D0">
      <w:pPr>
        <w:spacing w:line="480" w:lineRule="auto"/>
      </w:pPr>
      <w:r>
        <w:t>Hispanic migrant agricultural workers are essential in the U.S. food supply chain. While they have been exposed to occupational ergonomic risks, subjective research instruments developed</w:t>
      </w:r>
      <w:r w:rsidR="00A025CD">
        <w:t xml:space="preserve"> for exercise physiology </w:t>
      </w:r>
      <w:r>
        <w:t xml:space="preserve">and in other population, such as young healthy white adults, may not be applicable </w:t>
      </w:r>
      <w:r w:rsidR="00A025CD">
        <w:t xml:space="preserve">for use in </w:t>
      </w:r>
      <w:r>
        <w:t xml:space="preserve">migrant farmworkers. This research examined the correlations between the subjective scales and </w:t>
      </w:r>
      <w:r w:rsidR="00E75141">
        <w:t xml:space="preserve">directly-measured </w:t>
      </w:r>
      <w:r w:rsidR="00CD1F6C">
        <w:t>physical measures of effort</w:t>
      </w:r>
      <w:r>
        <w:t xml:space="preserve">. The results could be used by practitioners to decide whether to use </w:t>
      </w:r>
      <w:r w:rsidR="00CD1F6C">
        <w:t xml:space="preserve">the </w:t>
      </w:r>
      <w:r w:rsidR="00E75141">
        <w:t>subjective</w:t>
      </w:r>
      <w:r w:rsidR="00CD1F6C">
        <w:t xml:space="preserve"> </w:t>
      </w:r>
      <w:r>
        <w:t>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7B3711DE"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language and cultural barriers</w:t>
      </w:r>
      <w:r w:rsidR="00603236">
        <w:t xml:space="preserve"> can negatively affect the migrant farmworkers’ ability to communicate and/or characterize the exposure to physical workplace hazards</w:t>
      </w:r>
      <w:r>
        <w:t xml:space="preserve">. Compared to US-born farmworkers, undocumented </w:t>
      </w:r>
      <w:r w:rsidR="00F17788">
        <w:t>Hispanic</w:t>
      </w:r>
      <w:r>
        <w:t xml:space="preserve"> workers had more precarious work, earn less, and </w:t>
      </w:r>
      <w:r w:rsidR="00603236">
        <w:t xml:space="preserve">are </w:t>
      </w:r>
      <w:r>
        <w:t xml:space="preserve">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w:t>
      </w:r>
      <w:r w:rsidR="00603236">
        <w:t xml:space="preserve">contributing </w:t>
      </w:r>
      <w:r>
        <w:t xml:space="preserve">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 xml:space="preserve">(Cooper et </w:t>
      </w:r>
      <w:r w:rsidRPr="00CC5DA2">
        <w:rPr>
          <w:noProof/>
        </w:rPr>
        <w:lastRenderedPageBreak/>
        <w:t>al., 2006; McCurdy et al., 2003)</w:t>
      </w:r>
      <w:r>
        <w:fldChar w:fldCharType="end"/>
      </w:r>
      <w:r w:rsidRPr="00CD2A14">
        <w:t xml:space="preserve">. </w:t>
      </w:r>
      <w:r w:rsidR="00F17788">
        <w:t>Additionally</w:t>
      </w:r>
      <w:r>
        <w:t xml:space="preserve">, </w:t>
      </w:r>
      <w:r w:rsidR="00603236">
        <w:t>these known problems are</w:t>
      </w:r>
      <w:r>
        <w:t xml:space="preserve">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w:t>
      </w:r>
      <w:r w:rsidR="00443D22">
        <w:t xml:space="preserve">the development and validation of subjective work assessment tools </w:t>
      </w:r>
      <w:r w:rsidR="00F17788">
        <w:t>for</w:t>
      </w:r>
      <w:r>
        <w:t xml:space="preserve"> this population has been lacking.</w:t>
      </w:r>
    </w:p>
    <w:p w14:paraId="73E2324D" w14:textId="469647E5" w:rsidR="003A4B9E" w:rsidRDefault="003A4B9E" w:rsidP="003A4B9E">
      <w:pPr>
        <w:pStyle w:val="Heading3"/>
        <w:spacing w:line="480" w:lineRule="auto"/>
      </w:pPr>
      <w:r>
        <w:t>1.</w:t>
      </w:r>
      <w:r w:rsidR="0047623D">
        <w:t>2</w:t>
      </w:r>
      <w:r>
        <w:t xml:space="preserve"> </w:t>
      </w:r>
      <w:r w:rsidR="00E75141">
        <w:t xml:space="preserve">Direct measurement </w:t>
      </w:r>
      <w:r>
        <w:t xml:space="preserve">and subjective </w:t>
      </w:r>
      <w:r w:rsidR="00E75141">
        <w:t>self-reported questions</w:t>
      </w:r>
      <w:r>
        <w:t xml:space="preserve"> in ergonomic assessment</w:t>
      </w:r>
    </w:p>
    <w:p w14:paraId="0EF46021" w14:textId="0F0713AF" w:rsidR="00BD04E1" w:rsidRDefault="003E743B" w:rsidP="00497399">
      <w:pPr>
        <w:spacing w:line="480" w:lineRule="auto"/>
      </w:pPr>
      <w:r>
        <w:t xml:space="preserve">Field ergonomic assessment can be done in both </w:t>
      </w:r>
      <w:r w:rsidR="00E75141">
        <w:t xml:space="preserve">directly-measured </w:t>
      </w:r>
      <w:r>
        <w:t xml:space="preserve">and subjective manners; in other words, the exposure to occupational ergonomic risk could be </w:t>
      </w:r>
      <w:r w:rsidR="004F1E78">
        <w:t>evaluated</w:t>
      </w:r>
      <w:r>
        <w:t xml:space="preserve"> through direct measurement</w:t>
      </w:r>
      <w:r w:rsidR="00443D22">
        <w:t>s</w:t>
      </w:r>
      <w:r>
        <w:t xml:space="preserve"> using sensors as well as through participant’s subjective ratings.</w:t>
      </w:r>
    </w:p>
    <w:p w14:paraId="6EBA0E01" w14:textId="59CA1B88"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00F87EFA" w:rsidRPr="00E75141">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E75141">
        <w:rPr>
          <w:noProof/>
        </w:rPr>
        <w:t>(Das et al., 2013)</w:t>
      </w:r>
      <w:r w:rsidR="00F87EFA">
        <w:fldChar w:fldCharType="end"/>
      </w:r>
      <w:r w:rsidR="00F87EFA" w:rsidRPr="00E75141">
        <w:t xml:space="preserve">, rice </w:t>
      </w:r>
      <w:r w:rsidR="00F87EFA">
        <w:fldChar w:fldCharType="begin" w:fldLock="1"/>
      </w:r>
      <w:r w:rsidR="00F87EFA" w:rsidRPr="00E75141">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E75141">
        <w:rPr>
          <w:noProof/>
        </w:rPr>
        <w:t>(Sahu et al., 2013)</w:t>
      </w:r>
      <w:r w:rsidR="00F87EFA">
        <w:fldChar w:fldCharType="end"/>
      </w:r>
      <w:r w:rsidR="00F87EFA" w:rsidRPr="00E75141">
        <w:t xml:space="preserve">, wheat </w:t>
      </w:r>
      <w:r w:rsidR="00F87EFA">
        <w:fldChar w:fldCharType="begin" w:fldLock="1"/>
      </w:r>
      <w:r w:rsidR="000C1B26" w:rsidRPr="00E75141">
        <w:instrText>ADDIN CSL_CITATION {"citationItems":[{"id":"ITEM-1","itemData":{"DOI":"10.5897/AJAR2013.7956","ISSN":"1991-637X","author":[{"dropping-particle":"","family":"Alka","given":"Singh","non-dropping-particle":"","parse-names":false,"suffix":""},{"dropping-particle":"","family":"U.","given":"S. Gautam","non-d</w:instrText>
      </w:r>
      <w:r w:rsidR="000C1B26" w:rsidRPr="009F3C78">
        <w:rPr>
          <w:lang w:val="fr-FR"/>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9F3C78">
        <w:rPr>
          <w:noProof/>
          <w:lang w:val="fr-FR"/>
        </w:rPr>
        <w:t>(Alka et al., 2014)</w:t>
      </w:r>
      <w:r w:rsidR="00F87EFA">
        <w:fldChar w:fldCharType="end"/>
      </w:r>
      <w:r w:rsidR="00F87EFA" w:rsidRPr="009F3C78">
        <w:rPr>
          <w:lang w:val="fr-FR"/>
        </w:rPr>
        <w:t xml:space="preserve"> and </w:t>
      </w:r>
      <w:proofErr w:type="spellStart"/>
      <w:r w:rsidR="00F87EFA" w:rsidRPr="009F3C78">
        <w:rPr>
          <w:lang w:val="fr-FR"/>
        </w:rPr>
        <w:t>apple</w:t>
      </w:r>
      <w:r w:rsidR="009412F3" w:rsidRPr="009F3C78">
        <w:rPr>
          <w:lang w:val="fr-FR"/>
        </w:rPr>
        <w:t>s</w:t>
      </w:r>
      <w:proofErr w:type="spellEnd"/>
      <w:r w:rsidR="00F87EFA" w:rsidRPr="009F3C78">
        <w:rPr>
          <w:lang w:val="fr-FR"/>
        </w:rPr>
        <w:t xml:space="preserve"> </w:t>
      </w:r>
      <w:r w:rsidR="00F87EFA">
        <w:fldChar w:fldCharType="begin" w:fldLock="1"/>
      </w:r>
      <w:r w:rsidR="00F87EFA" w:rsidRPr="009F3C78">
        <w:rPr>
          <w:lang w:val="fr-FR"/>
        </w:rPr>
        <w:instrText>ADDIN CSL_CITATION {"citationItems":[{"id":"ITEM-1","itemData":{"DOI":"10.1080/1059924X.2019.1593273","ISSN":"15450813","abstract":"© 2019, © 2019 Informa UK Limited, trading as Taylor  &amp;  Francis Group</w:instrText>
      </w:r>
      <w:r w:rsidR="00F87EFA">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w:t>
      </w:r>
      <w:r w:rsidR="00533EAC">
        <w:t xml:space="preserve">with heart rate-based methods </w:t>
      </w:r>
      <w:r w:rsidR="00E75141">
        <w:t xml:space="preserve">is </w:t>
      </w:r>
      <w:r w:rsidR="00533EAC">
        <w:t>that</w:t>
      </w:r>
      <w:r w:rsidR="009412F3">
        <w:t xml:space="preserve">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533EAC">
        <w:t xml:space="preserve">For the aforementioned </w:t>
      </w:r>
      <w:r w:rsidR="00F17788">
        <w:t xml:space="preserve"> reason</w:t>
      </w:r>
      <w:r w:rsidR="00533EAC">
        <w:t>s</w:t>
      </w:r>
      <w:r w:rsidR="009412F3">
        <w:t>,</w:t>
      </w:r>
      <w:r w:rsidR="00D356FB">
        <w:t xml:space="preserve"> </w:t>
      </w:r>
      <w:r w:rsidR="000C14C8">
        <w:t>p</w:t>
      </w:r>
      <w:r w:rsidR="00D356FB">
        <w:t>ercent heart rate reserve</w:t>
      </w:r>
      <w:r w:rsidR="000C14C8">
        <w:t xml:space="preserve"> (% HRR), which adjusts for the maximum heart rate and resting heart rate</w:t>
      </w:r>
      <w:r w:rsidR="00533EAC">
        <w:t>,</w:t>
      </w:r>
      <w:r w:rsidR="009412F3">
        <w:t xml:space="preserve"> and has</w:t>
      </w:r>
      <w:r w:rsidR="00D356FB">
        <w:t xml:space="preserve"> a </w:t>
      </w:r>
      <w:r w:rsidR="00533EAC">
        <w:t>strong association</w:t>
      </w:r>
      <w:r w:rsidR="00D356FB">
        <w:t xml:space="preserve">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533EAC">
        <w:t>has been proposed</w:t>
      </w:r>
      <w:r w:rsidR="00B05425">
        <w:t xml:space="preserve"> to </w:t>
      </w:r>
      <w:r w:rsidR="009412F3">
        <w:t xml:space="preserve"> be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4CE40E37" w:rsidR="003E743B" w:rsidRDefault="005F748A" w:rsidP="003E743B">
      <w:pPr>
        <w:spacing w:line="480" w:lineRule="auto"/>
      </w:pPr>
      <w:r>
        <w:lastRenderedPageBreak/>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B05425">
        <w:t>has been shown to be associated with</w:t>
      </w:r>
      <w:r w:rsidR="00E34E59">
        <w:t xml:space="preserve">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B05425">
        <w:t xml:space="preserve">the size of different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CC6DCC">
        <w:t xml:space="preserve">. </w:t>
      </w:r>
      <w:r w:rsidR="007B102D">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parlour as compared to herringbone and parallel </w:t>
      </w:r>
      <w:r w:rsidR="00B05425">
        <w:t>milking parlo</w:t>
      </w:r>
      <w:r w:rsidR="003434D8">
        <w:t>u</w:t>
      </w:r>
      <w:r w:rsidR="00B05425">
        <w:t>r</w:t>
      </w:r>
      <w:r w:rsidR="003434D8">
        <w:t>s</w:t>
      </w:r>
      <w:r w:rsidR="00B05425">
        <w:t xml:space="preserve">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w:t>
      </w:r>
      <w:commentRangeStart w:id="14"/>
      <w:commentRangeStart w:id="15"/>
      <w:r>
        <w:t>been</w:t>
      </w:r>
      <w:commentRangeEnd w:id="14"/>
      <w:r w:rsidR="00B53E18">
        <w:rPr>
          <w:rStyle w:val="CommentReference"/>
        </w:rPr>
        <w:commentReference w:id="14"/>
      </w:r>
      <w:commentRangeEnd w:id="15"/>
      <w:r w:rsidR="00C059B1">
        <w:rPr>
          <w:rStyle w:val="CommentReference"/>
        </w:rPr>
        <w:commentReference w:id="15"/>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44918960" w:rsidR="00DC6A2D" w:rsidRDefault="006C0BA8" w:rsidP="005460D5">
      <w:pPr>
        <w:spacing w:line="480" w:lineRule="auto"/>
      </w:pPr>
      <w:r>
        <w:lastRenderedPageBreak/>
        <w:t>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The Borg CR10 has applications in ergonomic</w:t>
      </w:r>
      <w:r w:rsidR="003434D8">
        <w:t xml:space="preserve"> </w:t>
      </w:r>
      <w:r w:rsidR="00682A39">
        <w:t>assessments</w:t>
      </w:r>
      <w:r w:rsidR="007F61E2">
        <w:t xml:space="preserve">;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DC6A2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5E6DB976"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3434D8">
        <w:t xml:space="preserve">Thus, the </w:t>
      </w:r>
      <w:r w:rsidR="005460D5" w:rsidRPr="005460D5">
        <w:t>Omni RP</w:t>
      </w:r>
      <w:r w:rsidR="005460D5">
        <w:t>E is</w:t>
      </w:r>
      <w:r w:rsidR="003434D8">
        <w:t xml:space="preserve"> thought to be</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7EEDC0BE" w:rsidR="009C7583" w:rsidRDefault="00DE199A" w:rsidP="00497399">
      <w:pPr>
        <w:spacing w:line="480" w:lineRule="auto"/>
      </w:pPr>
      <w:r w:rsidRPr="00272526">
        <w:t xml:space="preserve">Relationship between </w:t>
      </w:r>
      <w:del w:id="16" w:author="Thamsuwan, Ornwipa" w:date="2022-05-18T10:22:00Z">
        <w:r w:rsidRPr="00272526" w:rsidDel="00DC19D0">
          <w:delText xml:space="preserve">subjective </w:delText>
        </w:r>
      </w:del>
      <w:ins w:id="17" w:author="Thamsuwan, Ornwipa" w:date="2022-05-18T10:22:00Z">
        <w:r w:rsidR="00DC19D0">
          <w:t>subject-reported</w:t>
        </w:r>
        <w:r w:rsidR="00DC19D0" w:rsidRPr="00272526">
          <w:t xml:space="preserve"> </w:t>
        </w:r>
      </w:ins>
      <w:r w:rsidRPr="00272526">
        <w:t xml:space="preserve">and </w:t>
      </w:r>
      <w:del w:id="18" w:author="Thamsuwan, Ornwipa" w:date="2022-05-18T10:22:00Z">
        <w:r w:rsidRPr="00272526" w:rsidDel="00DC19D0">
          <w:delText xml:space="preserve">objective </w:delText>
        </w:r>
      </w:del>
      <w:ins w:id="19" w:author="Thamsuwan, Ornwipa" w:date="2022-05-18T10:22:00Z">
        <w:r w:rsidR="00DC19D0">
          <w:t>direct</w:t>
        </w:r>
        <w:r w:rsidR="00DC19D0" w:rsidRPr="00272526">
          <w:t xml:space="preserve"> </w:t>
        </w:r>
      </w:ins>
      <w:r w:rsidRPr="00272526">
        <w:t xml:space="preserve">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w:t>
      </w:r>
      <w:r w:rsidR="00B16669">
        <w:t xml:space="preserve">observed that there was a </w:t>
      </w:r>
      <w:r w:rsidR="009C7583">
        <w:t xml:space="preserv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6887DD38" w:rsidR="00374E7E" w:rsidRDefault="007F61E2" w:rsidP="00497399">
      <w:pPr>
        <w:spacing w:line="480" w:lineRule="auto"/>
      </w:pPr>
      <w:r>
        <w:t>Despite plenty of laboratory validation of subjective scales, s</w:t>
      </w:r>
      <w:r w:rsidR="001C161E">
        <w:t>tudies on association</w:t>
      </w:r>
      <w:r w:rsidR="00F17788">
        <w:t>s</w:t>
      </w:r>
      <w:r w:rsidR="001C161E">
        <w:t xml:space="preserve"> between </w:t>
      </w:r>
      <w:del w:id="20" w:author="Thamsuwan, Ornwipa" w:date="2022-05-18T10:22:00Z">
        <w:r w:rsidR="001C161E" w:rsidDel="00DC19D0">
          <w:delText xml:space="preserve">objective </w:delText>
        </w:r>
      </w:del>
      <w:ins w:id="21" w:author="Thamsuwan, Ornwipa" w:date="2022-05-18T10:22:00Z">
        <w:r w:rsidR="00DC19D0">
          <w:t>direct</w:t>
        </w:r>
        <w:r w:rsidR="00DC19D0">
          <w:t xml:space="preserve"> </w:t>
        </w:r>
      </w:ins>
      <w:r w:rsidR="001C161E">
        <w:t xml:space="preserve">and </w:t>
      </w:r>
      <w:del w:id="22" w:author="Thamsuwan, Ornwipa" w:date="2022-05-18T10:23:00Z">
        <w:r w:rsidR="001C161E" w:rsidDel="00DC19D0">
          <w:delText xml:space="preserve">subjective </w:delText>
        </w:r>
      </w:del>
      <w:ins w:id="23" w:author="Thamsuwan, Ornwipa" w:date="2022-05-18T10:23:00Z">
        <w:r w:rsidR="00DC19D0">
          <w:t>subject-reported</w:t>
        </w:r>
        <w:r w:rsidR="00DC19D0">
          <w:t xml:space="preserve"> </w:t>
        </w:r>
      </w:ins>
      <w:r w:rsidR="001C161E">
        <w:t>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lastRenderedPageBreak/>
        <w:t>1.3 Objectives of this study</w:t>
      </w:r>
    </w:p>
    <w:p w14:paraId="38E75E17" w14:textId="144CD520" w:rsidR="00C945DC" w:rsidRDefault="00EE2480" w:rsidP="00497399">
      <w:pPr>
        <w:spacing w:line="480" w:lineRule="auto"/>
      </w:pPr>
      <w:del w:id="24" w:author="Thamsuwan, Ornwipa" w:date="2022-05-18T09:38:00Z">
        <w:r w:rsidDel="00E01198">
          <w:delText xml:space="preserve">Using </w:delText>
        </w:r>
      </w:del>
      <w:ins w:id="25" w:author="Thamsuwan, Ornwipa" w:date="2022-05-18T09:38:00Z">
        <w:r w:rsidR="00E01198">
          <w:t xml:space="preserve">In the context of </w:t>
        </w:r>
      </w:ins>
      <w:r>
        <w:t>Hispanic migrant farmworkers in the United States, t</w:t>
      </w:r>
      <w:r w:rsidR="0084013A">
        <w:t xml:space="preserve">he </w:t>
      </w:r>
      <w:r w:rsidR="000D6A80">
        <w:t xml:space="preserve">primary </w:t>
      </w:r>
      <w:r w:rsidR="0084013A">
        <w:t xml:space="preserve">objective of this study was to </w:t>
      </w:r>
      <w:r>
        <w:t>determine whether there are</w:t>
      </w:r>
      <w:r w:rsidR="000D6A80">
        <w:t xml:space="preserve"> </w:t>
      </w:r>
      <w:r w:rsidR="003A4B9E">
        <w:t>relationships</w:t>
      </w:r>
      <w:r w:rsidR="0084013A">
        <w:t xml:space="preserve"> between the </w:t>
      </w:r>
      <w:del w:id="26" w:author="Thamsuwan, Ornwipa" w:date="2022-05-18T10:23:00Z">
        <w:r w:rsidR="0084013A" w:rsidDel="00DC19D0">
          <w:delText xml:space="preserve">objective </w:delText>
        </w:r>
      </w:del>
      <w:ins w:id="27" w:author="Thamsuwan, Ornwipa" w:date="2022-05-18T10:23:00Z">
        <w:r w:rsidR="00DC19D0">
          <w:t>sensor-based</w:t>
        </w:r>
        <w:r w:rsidR="00DC19D0">
          <w:t xml:space="preserve"> </w:t>
        </w:r>
      </w:ins>
      <w:r w:rsidR="0084013A">
        <w:t xml:space="preserve">and subjective evaluation of overall </w:t>
      </w:r>
      <w:r>
        <w:t xml:space="preserve">exertion </w:t>
      </w:r>
      <w:r w:rsidR="0084013A">
        <w:t>level</w:t>
      </w:r>
      <w:r>
        <w:t>s</w:t>
      </w:r>
      <w:r w:rsidR="0084013A">
        <w:t xml:space="preserve"> as well as at </w:t>
      </w:r>
      <w:r>
        <w:t xml:space="preserve">exertions in </w:t>
      </w:r>
      <w:r w:rsidR="0084013A">
        <w:t>local body parts</w:t>
      </w:r>
      <w:r w:rsidR="00132E4D">
        <w:t>.</w:t>
      </w:r>
      <w:r w:rsidR="000D6A80">
        <w:t xml:space="preserve"> Specifically, this study </w:t>
      </w:r>
      <w:r w:rsidR="003A4B9E">
        <w:t xml:space="preserve">aimed to </w:t>
      </w:r>
      <w:r w:rsidR="000D6A80">
        <w:t xml:space="preserve">determine </w:t>
      </w:r>
      <w:r w:rsidR="003A4B9E">
        <w:t xml:space="preserve">1.) </w:t>
      </w:r>
      <w:r w:rsidR="000D6A80">
        <w:t xml:space="preserve">the </w:t>
      </w:r>
      <w:r w:rsidR="00960580">
        <w:t xml:space="preserve">association </w:t>
      </w:r>
      <w:r w:rsidR="000D6A80">
        <w:t xml:space="preserve">between </w:t>
      </w:r>
      <w:r w:rsidR="003A4B9E">
        <w:t>metabolic, i.e. cardiovascular, load and the</w:t>
      </w:r>
      <w:r w:rsidR="00F17788">
        <w:t xml:space="preserve"> overall</w:t>
      </w:r>
      <w:r w:rsidR="003A4B9E">
        <w:t xml:space="preserve"> RPE scales, and 2.) the </w:t>
      </w:r>
      <w:commentRangeStart w:id="28"/>
      <w:commentRangeStart w:id="29"/>
      <w:r w:rsidR="00960580">
        <w:t xml:space="preserve">association </w:t>
      </w:r>
      <w:commentRangeEnd w:id="28"/>
      <w:r w:rsidR="00682A39">
        <w:rPr>
          <w:rStyle w:val="CommentReference"/>
        </w:rPr>
        <w:commentReference w:id="28"/>
      </w:r>
      <w:commentRangeEnd w:id="29"/>
      <w:r w:rsidR="00E75141">
        <w:rPr>
          <w:rStyle w:val="CommentReference"/>
        </w:rPr>
        <w:commentReference w:id="29"/>
      </w:r>
      <w:r w:rsidR="003A4B9E">
        <w:t xml:space="preserve">between muscle </w:t>
      </w:r>
      <w:r w:rsidR="00960580">
        <w:t xml:space="preserve">localized muscle </w:t>
      </w:r>
      <w:r w:rsidR="003A4B9E">
        <w:t>fatigue measured through EMG and the local CR</w:t>
      </w:r>
      <w:r w:rsidR="00960580">
        <w:t>-</w:t>
      </w:r>
      <w:r w:rsidR="003A4B9E">
        <w:t>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2CE5AACA"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30"/>
      <w:r w:rsidR="00DF3254">
        <w:t xml:space="preserve">average 3.4 years </w:t>
      </w:r>
      <w:commentRangeEnd w:id="30"/>
      <w:r w:rsidR="00B53E18">
        <w:rPr>
          <w:rStyle w:val="CommentReference"/>
        </w:rPr>
        <w:commentReference w:id="30"/>
      </w:r>
      <w:r w:rsidR="00DF3254">
        <w:t>(range 1-14 years). The participants were equally divided into three groups to perform different harvesting methods</w:t>
      </w:r>
      <w:r w:rsidR="00F17788">
        <w:t xml:space="preserve"> or tasks</w:t>
      </w:r>
      <w:r w:rsidR="00DF3254">
        <w:t>: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w:t>
      </w:r>
      <w:commentRangeStart w:id="31"/>
      <w:commentRangeStart w:id="32"/>
      <w:r w:rsidR="003F1E3F">
        <w:t>00</w:t>
      </w:r>
      <w:commentRangeEnd w:id="31"/>
      <w:r w:rsidR="00F50BD7">
        <w:rPr>
          <w:rStyle w:val="CommentReference"/>
        </w:rPr>
        <w:commentReference w:id="31"/>
      </w:r>
      <w:commentRangeEnd w:id="32"/>
      <w:r w:rsidR="00C059B1">
        <w:rPr>
          <w:rStyle w:val="CommentReference"/>
        </w:rPr>
        <w:commentReference w:id="32"/>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7723BEF7" w:rsidR="007C2133" w:rsidRPr="007C2133" w:rsidRDefault="0021786B" w:rsidP="00497399">
      <w:pPr>
        <w:spacing w:line="480" w:lineRule="auto"/>
      </w:pPr>
      <w:r>
        <w:t>Borg RPE and Omni RPE were used as subjective measures of overall effort</w:t>
      </w:r>
      <w:r w:rsidR="00F17788">
        <w:t>, and</w:t>
      </w:r>
      <w:r>
        <w:t xml:space="preserve"> Borg CR10 was used as a subjective measure of local discomfort. 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3D5699A" w:rsidR="003E68BB" w:rsidRDefault="003E68BB" w:rsidP="00497399">
      <w:pPr>
        <w:pStyle w:val="ListParagraph"/>
        <w:numPr>
          <w:ilvl w:val="0"/>
          <w:numId w:val="1"/>
        </w:numPr>
        <w:spacing w:line="480" w:lineRule="auto"/>
      </w:pPr>
      <w:r>
        <w:t>T0: right before start</w:t>
      </w:r>
      <w:r w:rsidR="00F17788">
        <w:t>ing</w:t>
      </w:r>
      <w:r>
        <w:t xml:space="preserve">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07F301EF" w:rsidR="00DF1C5E" w:rsidRDefault="00DF1C5E" w:rsidP="00497399">
      <w:pPr>
        <w:spacing w:line="480" w:lineRule="auto"/>
      </w:pPr>
      <w:r>
        <w:t xml:space="preserve">The metabolic load was calculated in terms of the percent of heart rate reserve </w:t>
      </w:r>
      <w:r w:rsidR="00F17788">
        <w:t xml:space="preserve">(% HRR) </w:t>
      </w:r>
      <w:r>
        <w:t>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w:t>
      </w:r>
      <w:r w:rsidR="00682A39">
        <w:rPr>
          <w:rFonts w:eastAsiaTheme="minorEastAsia"/>
        </w:rPr>
        <w:t xml:space="preserve">for </w:t>
      </w:r>
      <w:r w:rsidR="00E01198">
        <w:rPr>
          <w:rFonts w:eastAsiaTheme="minorEastAsia"/>
        </w:rPr>
        <w:t>10</w:t>
      </w:r>
      <w:r w:rsidR="00682A39">
        <w:rPr>
          <w:rFonts w:eastAsiaTheme="minorEastAsia"/>
        </w:rPr>
        <w:t xml:space="preserve"> minutes </w:t>
      </w:r>
      <w:r>
        <w:rPr>
          <w:rFonts w:eastAsiaTheme="minorEastAsia"/>
        </w:rPr>
        <w:t xml:space="preserve">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109DF17D" w:rsidR="002D6306" w:rsidRDefault="002D6306" w:rsidP="00497399">
      <w:pPr>
        <w:spacing w:line="480" w:lineRule="auto"/>
      </w:pPr>
      <w:commentRangeStart w:id="33"/>
      <w:commentRangeStart w:id="34"/>
      <w:r>
        <w:t>%</w:t>
      </w:r>
      <w:r w:rsidR="00E01198">
        <w:t xml:space="preserve"> </w:t>
      </w: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commentRangeEnd w:id="33"/>
      <w:r w:rsidR="00682A39">
        <w:rPr>
          <w:rStyle w:val="CommentReference"/>
        </w:rPr>
        <w:commentReference w:id="33"/>
      </w:r>
      <w:commentRangeEnd w:id="34"/>
      <w:r w:rsidR="00C47197">
        <w:rPr>
          <w:rStyle w:val="CommentReference"/>
        </w:rPr>
        <w:commentReference w:id="34"/>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D78C7CB" w:rsidR="00C945DC" w:rsidRDefault="002D6306" w:rsidP="00497399">
      <w:pPr>
        <w:spacing w:line="480" w:lineRule="auto"/>
      </w:pPr>
      <w:commentRangeStart w:id="35"/>
      <w:commentRangeStart w:id="36"/>
      <w:r>
        <w:t xml:space="preserve">Raw </w:t>
      </w:r>
      <w:commentRangeEnd w:id="35"/>
      <w:r w:rsidR="009D0065">
        <w:rPr>
          <w:rStyle w:val="CommentReference"/>
        </w:rPr>
        <w:commentReference w:id="35"/>
      </w:r>
      <w:commentRangeEnd w:id="36"/>
      <w:r w:rsidR="00C47197">
        <w:rPr>
          <w:rStyle w:val="CommentReference"/>
        </w:rPr>
        <w:commentReference w:id="36"/>
      </w:r>
      <w:r>
        <w:t xml:space="preserve">EMG signal were filtered with </w:t>
      </w:r>
      <w:r w:rsidR="004B7E31">
        <w:t>a</w:t>
      </w:r>
      <w:r>
        <w:t xml:space="preserve"> 20-450 Hz bandpass filter.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 xml:space="preserve">in MPF over the work period, was used in the analysis to identify the association between </w:t>
      </w:r>
      <w:commentRangeStart w:id="37"/>
      <w:commentRangeStart w:id="38"/>
      <w:r w:rsidR="00DF1C5E">
        <w:t>muscle fatigue</w:t>
      </w:r>
      <w:commentRangeEnd w:id="37"/>
      <w:r w:rsidR="009D0065">
        <w:rPr>
          <w:rStyle w:val="CommentReference"/>
        </w:rPr>
        <w:commentReference w:id="37"/>
      </w:r>
      <w:commentRangeEnd w:id="38"/>
      <w:r w:rsidR="00C47197">
        <w:rPr>
          <w:rStyle w:val="CommentReference"/>
        </w:rPr>
        <w:commentReference w:id="38"/>
      </w:r>
      <w:r w:rsidR="00DF1C5E">
        <w:t xml:space="preserv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lastRenderedPageBreak/>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2F5B52DD" w:rsidR="00F970D6" w:rsidRDefault="00F970D6" w:rsidP="00497399">
      <w:pPr>
        <w:spacing w:line="480" w:lineRule="auto"/>
      </w:pPr>
      <w:r>
        <w:t xml:space="preserve">Initially, Pearson’s correlations </w:t>
      </w:r>
      <w:r w:rsidR="00D67B70">
        <w:t xml:space="preserve">between the subjective and </w:t>
      </w:r>
      <w:del w:id="39" w:author="Thamsuwan, Ornwipa" w:date="2022-05-18T10:24:00Z">
        <w:r w:rsidR="00D67B70" w:rsidDel="00DC19D0">
          <w:delText xml:space="preserve">objective </w:delText>
        </w:r>
      </w:del>
      <w:ins w:id="40" w:author="Thamsuwan, Ornwipa" w:date="2022-05-18T10:24:00Z">
        <w:r w:rsidR="00DC19D0">
          <w:t>direct</w:t>
        </w:r>
        <w:r w:rsidR="00DC19D0">
          <w:t xml:space="preserve"> </w:t>
        </w:r>
      </w:ins>
      <w:r w:rsidR="00D67B70">
        <w:t xml:space="preserve">measures were calculated. Then we conducted linear regressions to adjust for </w:t>
      </w:r>
      <w:commentRangeStart w:id="41"/>
      <w:r w:rsidR="00D67B70">
        <w:t>known confounders</w:t>
      </w:r>
      <w:commentRangeEnd w:id="41"/>
      <w:r w:rsidR="009D0065">
        <w:rPr>
          <w:rStyle w:val="CommentReference"/>
        </w:rPr>
        <w:commentReference w:id="41"/>
      </w:r>
      <w:r w:rsidR="00D67B70">
        <w:t>;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 Borg RPE and Omni RPE</w:t>
      </w:r>
    </w:p>
    <w:p w14:paraId="3A148121" w14:textId="604CAD2C" w:rsidR="007C2133" w:rsidRDefault="007C2133" w:rsidP="00497399">
      <w:pPr>
        <w:spacing w:line="480" w:lineRule="auto"/>
      </w:pPr>
      <w:r>
        <w:t>Based on the Shapiro-Wilk test, initial %</w:t>
      </w:r>
      <w:r w:rsidR="00FC7FE6">
        <w:t xml:space="preserve"> </w:t>
      </w:r>
      <w:r>
        <w:t>HRR 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5C27713D"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90 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377F7A">
        <w:t>3</w:t>
      </w:r>
      <w:r w:rsidR="00AE20B1">
        <w:t>, the %</w:t>
      </w:r>
      <w:r w:rsidR="00FC7FE6">
        <w:t xml:space="preserve"> </w:t>
      </w:r>
      <w:r w:rsidR="00AE20B1">
        <w:t>HRR in the Ladder workers were higher than the %HRR in the Ground and Platform groups at T1 and T3.</w:t>
      </w:r>
    </w:p>
    <w:p w14:paraId="166489A3" w14:textId="47CE1BED" w:rsidR="00432FA8" w:rsidRPr="00555106" w:rsidRDefault="00555106" w:rsidP="00497399">
      <w:pPr>
        <w:spacing w:line="480" w:lineRule="auto"/>
      </w:pPr>
      <w:r>
        <w:lastRenderedPageBreak/>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r w:rsidR="00487000">
        <w:t xml:space="preserve"> (p-value = 0.83)</w:t>
      </w:r>
      <w:r>
        <w:t>.</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D86A68D" w:rsidR="00F5247C" w:rsidRDefault="00497399" w:rsidP="00497399">
      <w:pPr>
        <w:pStyle w:val="Heading3"/>
        <w:spacing w:line="480" w:lineRule="auto"/>
      </w:pPr>
      <w:r>
        <w:t xml:space="preserve">3.2 </w:t>
      </w:r>
      <w:r w:rsidR="00F5247C">
        <w:t xml:space="preserve">Association between </w:t>
      </w:r>
      <w:del w:id="42" w:author="Thamsuwan, Ornwipa" w:date="2022-05-18T10:24:00Z">
        <w:r w:rsidR="00F5247C" w:rsidDel="00DC19D0">
          <w:delText xml:space="preserve">objective </w:delText>
        </w:r>
      </w:del>
      <w:r w:rsidR="00F5247C">
        <w:t>metabolic load and subjective overall effort</w:t>
      </w:r>
    </w:p>
    <w:p w14:paraId="6D8B537A" w14:textId="703007D9" w:rsidR="00BC3534" w:rsidRDefault="00BC3534" w:rsidP="00497399">
      <w:pPr>
        <w:spacing w:line="480" w:lineRule="auto"/>
      </w:pPr>
      <w:r>
        <w:t>Without adjusting for neither work period (T1, T2 and T3) nor harvesting method (Ground, Ladder and Platform), t</w:t>
      </w:r>
      <w:r w:rsidR="000B0FB2">
        <w:t>he correlation coefficient between the %</w:t>
      </w:r>
      <w:r w:rsidR="00377F7A">
        <w:t xml:space="preserve"> </w:t>
      </w:r>
      <w:r w:rsidR="000B0FB2">
        <w:t xml:space="preserve">HRR and the Borg RPE </w:t>
      </w:r>
      <w:r>
        <w:t xml:space="preserve">difference </w:t>
      </w:r>
      <w:r w:rsidR="000B0FB2">
        <w:t xml:space="preserve">was </w:t>
      </w:r>
      <w:commentRangeStart w:id="43"/>
      <w:r w:rsidR="000B0FB2">
        <w:t>0.152</w:t>
      </w:r>
      <w:commentRangeEnd w:id="43"/>
      <w:r w:rsidR="007E36D7">
        <w:rPr>
          <w:rStyle w:val="CommentReference"/>
        </w:rPr>
        <w:commentReference w:id="43"/>
      </w:r>
      <w:r w:rsidR="0032262B">
        <w:t>,</w:t>
      </w:r>
      <w:r w:rsidR="000B0FB2">
        <w:t xml:space="preserve"> with the </w:t>
      </w:r>
      <w:r w:rsidR="005406C7">
        <w:t>statistically insignificant</w:t>
      </w:r>
      <w:r>
        <w:t xml:space="preserve"> </w:t>
      </w:r>
      <w:r w:rsidR="000B0FB2">
        <w:t xml:space="preserve">p-value of </w:t>
      </w:r>
      <w:commentRangeStart w:id="44"/>
      <w:r w:rsidR="000B0FB2">
        <w:t>0.</w:t>
      </w:r>
      <w:r>
        <w:t>20</w:t>
      </w:r>
      <w:commentRangeEnd w:id="44"/>
      <w:r w:rsidR="007E36D7">
        <w:rPr>
          <w:rStyle w:val="CommentReference"/>
        </w:rPr>
        <w:commentReference w:id="44"/>
      </w:r>
      <w:r>
        <w:t>. Similarly, the correlation coefficient between the %</w:t>
      </w:r>
      <w:r w:rsidR="0032262B">
        <w:t xml:space="preserve"> </w:t>
      </w:r>
      <w:r>
        <w:t xml:space="preserve">HRR and the Omni RPE difference was </w:t>
      </w:r>
      <w:commentRangeStart w:id="45"/>
      <w:r>
        <w:t>0.169</w:t>
      </w:r>
      <w:commentRangeEnd w:id="45"/>
      <w:r w:rsidR="007E36D7">
        <w:rPr>
          <w:rStyle w:val="CommentReference"/>
        </w:rPr>
        <w:commentReference w:id="45"/>
      </w:r>
      <w:r w:rsidR="0032262B">
        <w:t>,</w:t>
      </w:r>
      <w:r>
        <w:t xml:space="preserve"> </w:t>
      </w:r>
      <w:r w:rsidR="005406C7">
        <w:t xml:space="preserve">also with the statistically insignificant </w:t>
      </w:r>
      <w:r>
        <w:t xml:space="preserve">p-value of </w:t>
      </w:r>
      <w:commentRangeStart w:id="46"/>
      <w:r>
        <w:t>0.16</w:t>
      </w:r>
      <w:commentRangeEnd w:id="46"/>
      <w:r w:rsidR="007E36D7">
        <w:rPr>
          <w:rStyle w:val="CommentReference"/>
        </w:rPr>
        <w:commentReference w:id="46"/>
      </w:r>
      <w:r>
        <w:t>.</w:t>
      </w:r>
    </w:p>
    <w:p w14:paraId="76A48D58" w14:textId="4EBDB397" w:rsidR="005406C7" w:rsidRDefault="00BC3534" w:rsidP="00497399">
      <w:pPr>
        <w:spacing w:line="480" w:lineRule="auto"/>
      </w:pPr>
      <w:r>
        <w:t>However, when adjusted for the work period and the harvesting method</w:t>
      </w:r>
      <w:r w:rsidR="005406C7">
        <w:t>, which had significant effect on the %HRR</w:t>
      </w:r>
      <w:r>
        <w:t>, the correlation coefficient between the %</w:t>
      </w:r>
      <w:r w:rsidR="0032262B">
        <w:t xml:space="preserve"> </w:t>
      </w:r>
      <w:r>
        <w:t xml:space="preserve">HRR and the Borg RPE difference </w:t>
      </w:r>
      <w:r w:rsidR="005406C7">
        <w:t>became</w:t>
      </w:r>
      <w:r>
        <w:t xml:space="preserve"> </w:t>
      </w:r>
      <w:commentRangeStart w:id="47"/>
      <w:r>
        <w:t>-0.0063</w:t>
      </w:r>
      <w:commentRangeEnd w:id="47"/>
      <w:r w:rsidR="007E36D7">
        <w:rPr>
          <w:rStyle w:val="CommentReference"/>
        </w:rPr>
        <w:commentReference w:id="47"/>
      </w:r>
      <w:r w:rsidR="00377F7A">
        <w:t>,</w:t>
      </w:r>
      <w:r>
        <w:t xml:space="preserve"> with the p-value of </w:t>
      </w:r>
      <w:commentRangeStart w:id="48"/>
      <w:r w:rsidR="005406C7">
        <w:t>0.048</w:t>
      </w:r>
      <w:commentRangeEnd w:id="48"/>
      <w:r w:rsidR="007E36D7">
        <w:rPr>
          <w:rStyle w:val="CommentReference"/>
        </w:rPr>
        <w:commentReference w:id="48"/>
      </w:r>
      <w:r w:rsidR="005406C7">
        <w:t>. In the same way, the correlation coefficient between the %</w:t>
      </w:r>
      <w:r w:rsidR="00377F7A">
        <w:t xml:space="preserve"> </w:t>
      </w:r>
      <w:r w:rsidR="005406C7">
        <w:t xml:space="preserve">HRR and the Omni RPE difference became </w:t>
      </w:r>
      <w:commentRangeStart w:id="49"/>
      <w:r w:rsidR="005406C7">
        <w:t>-0.0127</w:t>
      </w:r>
      <w:commentRangeEnd w:id="49"/>
      <w:r w:rsidR="007E36D7">
        <w:rPr>
          <w:rStyle w:val="CommentReference"/>
        </w:rPr>
        <w:commentReference w:id="49"/>
      </w:r>
      <w:r w:rsidR="00377F7A">
        <w:t>,</w:t>
      </w:r>
      <w:r w:rsidR="005406C7">
        <w:t xml:space="preserve"> with the p-value of </w:t>
      </w:r>
      <w:commentRangeStart w:id="50"/>
      <w:r w:rsidR="005406C7">
        <w:t>0.027</w:t>
      </w:r>
      <w:commentRangeEnd w:id="50"/>
      <w:r w:rsidR="007E36D7">
        <w:rPr>
          <w:rStyle w:val="CommentReference"/>
        </w:rPr>
        <w:commentReference w:id="50"/>
      </w:r>
      <w:r w:rsidR="005406C7">
        <w:t>.</w:t>
      </w:r>
    </w:p>
    <w:p w14:paraId="45E541F3" w14:textId="28171D26" w:rsidR="005406C7" w:rsidRDefault="007D6F9E" w:rsidP="00497399">
      <w:pPr>
        <w:spacing w:line="480" w:lineRule="auto"/>
      </w:pPr>
      <w:r>
        <w:t xml:space="preserve">With the confounding effect, the analyses were further stratified by the harvesting method and by the work period. On one hand, </w:t>
      </w:r>
      <w:commentRangeStart w:id="51"/>
      <w:r>
        <w:t>w</w:t>
      </w:r>
      <w:r w:rsidR="005406C7">
        <w:t xml:space="preserve">hen the analysis was stratified by the harvesting method </w:t>
      </w:r>
      <w:r>
        <w:t>and the effect of the work period was adjusted</w:t>
      </w:r>
      <w:commentRangeEnd w:id="51"/>
      <w:r w:rsidR="00F8478D">
        <w:rPr>
          <w:rStyle w:val="CommentReference"/>
        </w:rPr>
        <w:commentReference w:id="51"/>
      </w:r>
      <w:r w:rsidR="005406C7">
        <w:t>,</w:t>
      </w:r>
      <w:r>
        <w:t xml:space="preserve"> </w:t>
      </w:r>
      <w:r w:rsidR="005406C7">
        <w:t>significant correlation</w:t>
      </w:r>
      <w:r>
        <w:t>s</w:t>
      </w:r>
      <w:r w:rsidR="005406C7">
        <w:t xml:space="preserve"> between the %</w:t>
      </w:r>
      <w:r w:rsidR="00377F7A">
        <w:t xml:space="preserve"> </w:t>
      </w:r>
      <w:r w:rsidR="005406C7">
        <w:t xml:space="preserve">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w:t>
      </w:r>
      <w:r w:rsidR="00377F7A">
        <w:t xml:space="preserve"> </w:t>
      </w:r>
      <w:r>
        <w:t>HRR and the Omni RPE difference was found only in the Ladder group (p-value = 0.078).</w:t>
      </w:r>
    </w:p>
    <w:p w14:paraId="240E0450" w14:textId="1E6D5D25" w:rsidR="007D6F9E" w:rsidRDefault="007D6F9E" w:rsidP="00497399">
      <w:pPr>
        <w:spacing w:line="480" w:lineRule="auto"/>
      </w:pPr>
      <w:r>
        <w:lastRenderedPageBreak/>
        <w:t xml:space="preserve">On the other hand, </w:t>
      </w:r>
      <w:commentRangeStart w:id="52"/>
      <w:r>
        <w:t>when stratified by the work period, i.e. the time point of measurement</w:t>
      </w:r>
      <w:commentRangeEnd w:id="52"/>
      <w:r w:rsidR="00F8478D">
        <w:rPr>
          <w:rStyle w:val="CommentReference"/>
        </w:rPr>
        <w:commentReference w:id="52"/>
      </w:r>
      <w:r>
        <w:t xml:space="preserve">, </w:t>
      </w:r>
      <w:r w:rsidR="005937E8">
        <w:t xml:space="preserve">Figures </w:t>
      </w:r>
      <w:r w:rsidR="00F00B20">
        <w:t>6</w:t>
      </w:r>
      <w:r w:rsidR="005937E8">
        <w:t xml:space="preserve"> and </w:t>
      </w:r>
      <w:r w:rsidR="00F00B20">
        <w:t>7</w:t>
      </w:r>
      <w:r w:rsidR="005937E8">
        <w:t xml:space="preserve"> showed the negative correlations between the </w:t>
      </w:r>
      <w:del w:id="53" w:author="Thamsuwan, Ornwipa" w:date="2022-05-18T10:24:00Z">
        <w:r w:rsidR="005937E8" w:rsidDel="00DC19D0">
          <w:delText xml:space="preserve">objective </w:delText>
        </w:r>
      </w:del>
      <w:ins w:id="54" w:author="Thamsuwan, Ornwipa" w:date="2022-05-18T10:24:00Z">
        <w:r w:rsidR="00DC19D0">
          <w:t>direct</w:t>
        </w:r>
        <w:r w:rsidR="00DC19D0">
          <w:t xml:space="preserve"> </w:t>
        </w:r>
      </w:ins>
      <w:r w:rsidR="005937E8">
        <w:t xml:space="preserve">and subjective measures in all time points of measurement. Nevertheless, the </w:t>
      </w:r>
      <w:r>
        <w:t>correlations between the %</w:t>
      </w:r>
      <w:r w:rsidR="00377F7A">
        <w:t xml:space="preserve"> </w:t>
      </w:r>
      <w:r>
        <w:t xml:space="preserve">HRR and the Borg RPE difference were found </w:t>
      </w:r>
      <w:r w:rsidR="005937E8">
        <w:t xml:space="preserve">statistically significant only </w:t>
      </w:r>
      <w:r>
        <w:t xml:space="preserve">at T1 and T3 (both p-values were 0.087).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44045E61"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649B1A1F" w:rsidR="00F5247C" w:rsidRDefault="00497399" w:rsidP="00497399">
      <w:pPr>
        <w:pStyle w:val="Heading3"/>
        <w:spacing w:line="480" w:lineRule="auto"/>
      </w:pPr>
      <w:r>
        <w:lastRenderedPageBreak/>
        <w:t xml:space="preserve">3.4 </w:t>
      </w:r>
      <w:r w:rsidR="00F5247C">
        <w:t xml:space="preserve">Association between </w:t>
      </w:r>
      <w:del w:id="55" w:author="Thamsuwan, Ornwipa" w:date="2022-05-18T10:24:00Z">
        <w:r w:rsidR="00F5247C" w:rsidDel="00DC19D0">
          <w:delText xml:space="preserve">objective </w:delText>
        </w:r>
      </w:del>
      <w:r w:rsidR="00F5247C">
        <w:t>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2DAB80FB" w:rsidR="00CD687A" w:rsidRDefault="003F1E3F" w:rsidP="00497399">
      <w:pPr>
        <w:spacing w:line="480" w:lineRule="auto"/>
      </w:pPr>
      <w:r>
        <w:t xml:space="preserve">There were negative </w:t>
      </w:r>
      <w:r w:rsidR="00806938">
        <w:t xml:space="preserve">significant </w:t>
      </w:r>
      <w:r>
        <w:t xml:space="preserve">correlations between the </w:t>
      </w:r>
      <w:del w:id="56" w:author="Thamsuwan, Ornwipa" w:date="2022-05-18T10:24:00Z">
        <w:r w:rsidDel="00DC19D0">
          <w:delText xml:space="preserve">objective </w:delText>
        </w:r>
      </w:del>
      <w:ins w:id="57" w:author="Thamsuwan, Ornwipa" w:date="2022-05-18T10:24:00Z">
        <w:r w:rsidR="00DC19D0">
          <w:t>direct</w:t>
        </w:r>
        <w:r w:rsidR="00DC19D0">
          <w:t xml:space="preserve"> </w:t>
        </w:r>
      </w:ins>
      <w:r>
        <w:t>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022FAC09" w:rsidR="00636887" w:rsidRDefault="00806938" w:rsidP="00497399">
      <w:pPr>
        <w:spacing w:line="480" w:lineRule="auto"/>
      </w:pPr>
      <w:r>
        <w:t>When stratifying by harvesting method, the significance level was still strong only in the Ladder group, but less strong in the Ground and Platform groups, respectively. This might have been due to the fact that the Ladder group had a very physically demanding load</w:t>
      </w:r>
      <w:r w:rsidR="00BC2E53">
        <w:t>, followed by the Ground and the Platform group</w:t>
      </w:r>
      <w:r w:rsidR="004D797C">
        <w:t>s</w:t>
      </w:r>
      <w:r w:rsidR="00BC2E53">
        <w:t xml:space="preserve">. </w:t>
      </w:r>
      <w:r w:rsidR="00CD687A">
        <w:t>Accordingly, on one hand, t</w:t>
      </w:r>
      <w:r w:rsidR="00BC2E53">
        <w:t>he relationship between Borg RPE and %</w:t>
      </w:r>
      <w:r w:rsidR="004D797C">
        <w:t xml:space="preserve"> </w:t>
      </w:r>
      <w:r w:rsidR="00BC2E53">
        <w:t xml:space="preserve">HRR and </w:t>
      </w:r>
      <w:r w:rsidR="00CD687A">
        <w:t xml:space="preserve">the </w:t>
      </w:r>
      <w:r w:rsidR="00BC2E53">
        <w:t>one between Omni RPE and %</w:t>
      </w:r>
      <w:r w:rsidR="004D797C">
        <w:t xml:space="preserve"> </w:t>
      </w:r>
      <w:r w:rsidR="00BC2E53">
        <w:t xml:space="preserve">HRR </w:t>
      </w:r>
      <w:r w:rsidR="00CD687A">
        <w:t xml:space="preserve">were established when the physical workload was sufficiently demanding. On the other hand, during relatively lighter work, the subjective ratings like Borg RPE and Omni RPE may not be useful for ergonomic assessment. </w:t>
      </w:r>
    </w:p>
    <w:p w14:paraId="14B173A4" w14:textId="277FD7B4" w:rsidR="00CD687A"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were found at T1 and T3, i.e. after morning and afternoon work sessions, but not at T2, </w:t>
      </w:r>
      <w:r w:rsidR="004D797C">
        <w:t xml:space="preserve">i.e. </w:t>
      </w:r>
      <w:r w:rsidR="00CD687A">
        <w:t xml:space="preserve">after the lunch break. This finding is in accordance with the case of stratifying by harvesting method. That is, it </w:t>
      </w:r>
      <w:r w:rsidR="004D797C">
        <w:t xml:space="preserve">might </w:t>
      </w:r>
      <w:r w:rsidR="00CD687A">
        <w:t>require the farmworkers to</w:t>
      </w:r>
      <w:r>
        <w:t xml:space="preserve"> </w:t>
      </w:r>
      <w:r w:rsidR="00CD687A">
        <w:t>perform heavy</w:t>
      </w:r>
      <w:r w:rsidR="004D797C">
        <w:t xml:space="preserve"> a</w:t>
      </w:r>
      <w:r>
        <w:t xml:space="preserve"> task so that the subjective Borg RPE responses could be meaningful. Otherwise, during or after a rest period, Borg RPE was not interpretable </w:t>
      </w:r>
      <w:r>
        <w:lastRenderedPageBreak/>
        <w:t xml:space="preserve">in this population and </w:t>
      </w:r>
      <w:r w:rsidR="00330379">
        <w:t>might</w:t>
      </w:r>
      <w:r>
        <w:t xml:space="preserve"> not be used to </w:t>
      </w:r>
      <w:r w:rsidR="00E5395A">
        <w:t>assess</w:t>
      </w:r>
      <w:r>
        <w:t xml:space="preserve"> a recovery from the rest in place of the </w:t>
      </w:r>
      <w:del w:id="58" w:author="Thamsuwan, Ornwipa" w:date="2022-05-18T10:24:00Z">
        <w:r w:rsidDel="00DC19D0">
          <w:delText xml:space="preserve">objective </w:delText>
        </w:r>
      </w:del>
      <w:r>
        <w:t>direct measurement.</w:t>
      </w:r>
    </w:p>
    <w:p w14:paraId="454BAAAD" w14:textId="56FBDFC8" w:rsidR="0055539C" w:rsidRDefault="0055539C" w:rsidP="00497399">
      <w:pPr>
        <w:spacing w:line="480" w:lineRule="auto"/>
      </w:pPr>
      <w:r>
        <w:t>Additionally, when stratifying by the time in the work shift, the relationship between Omni RPE and %</w:t>
      </w:r>
      <w:r w:rsidR="004C66BE">
        <w:t xml:space="preserve"> </w:t>
      </w:r>
      <w:r>
        <w:t xml:space="preserve">HRR became statistically insignificant. This finding suggested that the Omni RPE with the pictures of apple harvesting may </w:t>
      </w:r>
      <w:r w:rsidR="00E5395A">
        <w:t xml:space="preserve">still not be robust. </w:t>
      </w:r>
      <w:commentRangeStart w:id="59"/>
      <w:r w:rsidR="00E5395A">
        <w:t xml:space="preserve">Notwithstanding, it is worth </w:t>
      </w:r>
      <w:r w:rsidR="00C059B1">
        <w:t>remarking</w:t>
      </w:r>
      <w:r w:rsidR="00E5395A">
        <w:t xml:space="preserve"> that the reason might be due to the fact that the stratification reduced the sample size and, consequently, there was not enough power to detect a significant correlation in each group.</w:t>
      </w:r>
      <w:commentRangeEnd w:id="59"/>
      <w:r w:rsidR="00DD2D9F">
        <w:rPr>
          <w:rStyle w:val="CommentReference"/>
        </w:rPr>
        <w:commentReference w:id="59"/>
      </w:r>
    </w:p>
    <w:p w14:paraId="2F504244" w14:textId="4B7FF4B4" w:rsidR="003F1E3F" w:rsidRDefault="003F1E3F" w:rsidP="00497399">
      <w:pPr>
        <w:spacing w:line="480" w:lineRule="auto"/>
      </w:pPr>
      <w:r>
        <w:t xml:space="preserve">There was no </w:t>
      </w:r>
      <w:r w:rsidR="00E5395A">
        <w:t xml:space="preserve">significant </w:t>
      </w:r>
      <w:r>
        <w:t xml:space="preserve">correlation between the </w:t>
      </w:r>
      <w:del w:id="60" w:author="Thamsuwan, Ornwipa" w:date="2022-05-18T10:25:00Z">
        <w:r w:rsidDel="00DC19D0">
          <w:delText xml:space="preserve">objective </w:delText>
        </w:r>
      </w:del>
      <w:ins w:id="61" w:author="Thamsuwan, Ornwipa" w:date="2022-05-18T10:25:00Z">
        <w:r w:rsidR="00DC19D0">
          <w:t>direct</w:t>
        </w:r>
        <w:r w:rsidR="00DC19D0">
          <w:t xml:space="preserve"> </w:t>
        </w:r>
      </w:ins>
      <w:r>
        <w:t>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06DB6E04" w:rsidR="00C945DC" w:rsidRDefault="00636887" w:rsidP="00497399">
      <w:pPr>
        <w:spacing w:line="480" w:lineRule="auto"/>
      </w:pPr>
      <w:commentRangeStart w:id="62"/>
      <w:r>
        <w:t>Despite</w:t>
      </w:r>
      <w:r w:rsidR="003F1E3F">
        <w:t xml:space="preserve"> being</w:t>
      </w:r>
      <w:r>
        <w:t xml:space="preserve"> translated and adapted to the culture, the subjective effort surveys, namely Omni RPE, Borg RPE and Borg CR10, may not be suitable for </w:t>
      </w:r>
      <w:r w:rsidR="00E5395A">
        <w:t>ergonomic assessment among Hispanic migrant fruit harvesters, especially when the physical workload were not extreme</w:t>
      </w:r>
      <w:r>
        <w:t xml:space="preserve">. Therefore, they </w:t>
      </w:r>
      <w:r w:rsidR="004C66BE">
        <w:t>c</w:t>
      </w:r>
      <w:r>
        <w:t xml:space="preserve">ould not </w:t>
      </w:r>
      <w:r w:rsidR="00E5395A">
        <w:t xml:space="preserve">fully </w:t>
      </w:r>
      <w:r>
        <w:t xml:space="preserve">replace the </w:t>
      </w:r>
      <w:del w:id="63" w:author="Thamsuwan, Ornwipa" w:date="2022-05-18T10:25:00Z">
        <w:r w:rsidDel="00DC19D0">
          <w:delText xml:space="preserve">objective </w:delText>
        </w:r>
      </w:del>
      <w:r>
        <w:t>direct</w:t>
      </w:r>
      <w:r w:rsidR="00E5395A">
        <w:t>ly</w:t>
      </w:r>
      <w:r>
        <w:t xml:space="preserve">-measured </w:t>
      </w:r>
      <w:r w:rsidR="00E5395A">
        <w:t>outcomes like metabolic load or muscle fatigue</w:t>
      </w:r>
      <w:r>
        <w:t>.</w:t>
      </w:r>
      <w:commentRangeEnd w:id="62"/>
      <w:r w:rsidR="00DD2D9F">
        <w:rPr>
          <w:rStyle w:val="CommentReference"/>
        </w:rPr>
        <w:commentReference w:id="62"/>
      </w:r>
    </w:p>
    <w:p w14:paraId="5B39B5E9" w14:textId="34A5F5EB" w:rsidR="009E5669" w:rsidRDefault="003A4B9E" w:rsidP="00F8329F">
      <w:pPr>
        <w:pStyle w:val="Heading3"/>
        <w:spacing w:line="480" w:lineRule="auto"/>
      </w:pPr>
      <w:r>
        <w:t>4.2 Comparisons to previous studies</w:t>
      </w:r>
    </w:p>
    <w:p w14:paraId="6A065C90" w14:textId="52D9CDFF" w:rsidR="00D859F9" w:rsidRDefault="00C36CDC" w:rsidP="00D859F9">
      <w:pPr>
        <w:spacing w:line="480" w:lineRule="auto"/>
      </w:pPr>
      <w:r>
        <w:t>This study indicated the unsuitability of subjective scales for ergonomic assessment in fruit harvesting tasks undertaken by the Hispanic migrant workers, as compared to the uses of cardiac measures and the muscle fatigue of trapezius. Particularly, the finding from this study that the subjective scales were more sensitive to heavy workload is relevant to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w:t>
      </w:r>
      <w:r w:rsidR="00D859F9">
        <w:lastRenderedPageBreak/>
        <w:t xml:space="preserve">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xml:space="preserve">. Above all, this study found increases over time in both EMG MPF and Borg CR10; however, we did not address whether the </w:t>
      </w:r>
      <w:del w:id="64" w:author="Thamsuwan, Ornwipa" w:date="2022-05-18T10:25:00Z">
        <w:r w:rsidR="00D859F9" w:rsidDel="00DC19D0">
          <w:delText xml:space="preserve">objective </w:delText>
        </w:r>
      </w:del>
      <w:ins w:id="65" w:author="Thamsuwan, Ornwipa" w:date="2022-05-18T10:25:00Z">
        <w:r w:rsidR="00DC19D0">
          <w:t>direct</w:t>
        </w:r>
        <w:r w:rsidR="00DC19D0">
          <w:t xml:space="preserve"> </w:t>
        </w:r>
      </w:ins>
      <w:r w:rsidR="00D859F9">
        <w:t>measure of muscle fatigue like EMG or the subjective discomfort responses like Borg scales could provide a better ergonomic assessment.</w:t>
      </w:r>
    </w:p>
    <w:p w14:paraId="5D6C72A6" w14:textId="6E672B20" w:rsidR="00D859F9" w:rsidRDefault="00D859F9" w:rsidP="00D859F9">
      <w:pPr>
        <w:spacing w:line="480" w:lineRule="auto"/>
      </w:pPr>
      <w:r>
        <w:t>Newly developed subjective rating scales like Omni RPE may be used for certain contexts, in this case, when farmworkers actually perform</w:t>
      </w:r>
      <w:r w:rsidR="0043436C">
        <w:t>ed</w:t>
      </w:r>
      <w:r>
        <w:t xml:space="preserve"> heavy work but not the light work. This subjective measurement </w:t>
      </w:r>
      <w:r w:rsidR="002C2955">
        <w:t>c</w:t>
      </w:r>
      <w:r>
        <w:t xml:space="preserve">ould, thus, be used as a complement of their corresponding </w:t>
      </w:r>
      <w:del w:id="66" w:author="Thamsuwan, Ornwipa" w:date="2022-05-18T10:25:00Z">
        <w:r w:rsidDel="00DC19D0">
          <w:delText xml:space="preserve">objective </w:delText>
        </w:r>
      </w:del>
      <w:ins w:id="67" w:author="Thamsuwan, Ornwipa" w:date="2022-05-18T10:25:00Z">
        <w:r w:rsidR="00DC19D0">
          <w:t>direct</w:t>
        </w:r>
        <w:r w:rsidR="00DC19D0">
          <w:t xml:space="preserve"> </w:t>
        </w:r>
      </w:ins>
      <w:r>
        <w:t xml:space="preserve">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06EE5E9E" w:rsidR="003A4B9E" w:rsidRDefault="00083EF8" w:rsidP="00497399">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xml:space="preserve">, the </w:t>
      </w:r>
      <w:del w:id="68" w:author="Thamsuwan, Ornwipa" w:date="2022-05-18T10:26:00Z">
        <w:r w:rsidDel="00DC19D0">
          <w:delText xml:space="preserve">objective </w:delText>
        </w:r>
      </w:del>
      <w:r>
        <w:t xml:space="preserve">directly-measured outcomes on muscle fatigue or metabolic load may be affected. Secondly, </w:t>
      </w:r>
      <w:r w:rsidR="00062AED">
        <w:t>the administration of</w:t>
      </w:r>
      <w:r w:rsidR="00A16228">
        <w:t xml:space="preserve"> the </w:t>
      </w:r>
      <w:r w:rsidR="004C3899">
        <w:t>Borg and Omni questionnaires</w:t>
      </w:r>
      <w:r w:rsidR="00A16228">
        <w:t xml:space="preserve"> could have interrupted the workers’ lunch break</w:t>
      </w:r>
      <w:r w:rsidR="004C3899">
        <w:t>. It is possible that some workers ended up answering the questions as fast as they could rather than did it attentively.</w:t>
      </w:r>
    </w:p>
    <w:p w14:paraId="2DC05812" w14:textId="0C9A467B" w:rsidR="009412F3" w:rsidRDefault="004C3899" w:rsidP="009412F3">
      <w:pPr>
        <w:spacing w:line="480" w:lineRule="auto"/>
      </w:pPr>
      <w:r>
        <w:t xml:space="preserve">Moreover, there </w:t>
      </w:r>
      <w:r w:rsidR="00457DE9">
        <w:t>was a limitation</w:t>
      </w:r>
      <w:r>
        <w:t xml:space="preserve"> associated with the heart rate measurement. In the ideal situation, a resting heart rate should be measured in a recumbent position. However, in this study, heart rate</w:t>
      </w:r>
      <w:r w:rsidR="00264758">
        <w:t xml:space="preserve">s were </w:t>
      </w:r>
      <w:r>
        <w:t xml:space="preserve">measured during a quiet sitting position prior to the work shift, and then the measured values were subtracted by 10 as per the equation (ii) similarly to the previous work </w:t>
      </w:r>
      <w:r>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fldChar w:fldCharType="separate"/>
      </w:r>
      <w:r w:rsidRPr="004C3899">
        <w:rPr>
          <w:noProof/>
        </w:rPr>
        <w:t>(Thamsuwan et al., 2019)</w:t>
      </w:r>
      <w:r>
        <w:fldChar w:fldCharType="end"/>
      </w:r>
      <w:r>
        <w:t>; in other words, the resting heart rate was obtained by approximation rather than exact measurement.</w:t>
      </w:r>
    </w:p>
    <w:p w14:paraId="03D1C4FF" w14:textId="30FD576D" w:rsidR="004C3899" w:rsidRDefault="004C3899" w:rsidP="009412F3">
      <w:pPr>
        <w:spacing w:line="480" w:lineRule="auto"/>
      </w:pPr>
      <w:r>
        <w:lastRenderedPageBreak/>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t>5. Conclusion</w:t>
      </w:r>
      <w:r>
        <w:t xml:space="preserve"> </w:t>
      </w:r>
    </w:p>
    <w:p w14:paraId="5A667111" w14:textId="15653115" w:rsidR="0064052E" w:rsidRDefault="009C2A8C" w:rsidP="00497399">
      <w:pPr>
        <w:spacing w:line="480" w:lineRule="auto"/>
      </w:pPr>
      <w:r>
        <w:t xml:space="preserve">This study examined whether there was a relationship between subjective and </w:t>
      </w:r>
      <w:del w:id="69" w:author="Thamsuwan, Ornwipa" w:date="2022-05-18T10:26:00Z">
        <w:r w:rsidDel="00DC19D0">
          <w:delText xml:space="preserve">objective </w:delText>
        </w:r>
      </w:del>
      <w:ins w:id="70" w:author="Thamsuwan, Ornwipa" w:date="2022-05-18T10:26:00Z">
        <w:r w:rsidR="00DC19D0">
          <w:t>direct</w:t>
        </w:r>
        <w:r w:rsidR="00DC19D0">
          <w:t xml:space="preserve"> </w:t>
        </w:r>
      </w:ins>
      <w:r>
        <w:t>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This study found s</w:t>
      </w:r>
      <w:r w:rsidR="008327AA">
        <w:t xml:space="preserve">trong negative correlations between the </w:t>
      </w:r>
      <w:del w:id="71" w:author="Thamsuwan, Ornwipa" w:date="2022-05-18T10:26:00Z">
        <w:r w:rsidR="008327AA" w:rsidDel="00DC19D0">
          <w:delText xml:space="preserve">objective </w:delText>
        </w:r>
      </w:del>
      <w:ins w:id="72" w:author="Thamsuwan, Ornwipa" w:date="2022-05-18T10:26:00Z">
        <w:r w:rsidR="00DC19D0">
          <w:t>direct</w:t>
        </w:r>
        <w:r w:rsidR="00DC19D0">
          <w:t xml:space="preserve"> </w:t>
        </w:r>
      </w:ins>
      <w:r w:rsidR="008327AA">
        <w:t>and subjective measures after the workers performed hard work but neither after the light work nor after the break.</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w:t>
      </w:r>
      <w:del w:id="73" w:author="Thamsuwan, Ornwipa" w:date="2022-05-18T10:26:00Z">
        <w:r w:rsidR="008327AA" w:rsidDel="00DC19D0">
          <w:delText xml:space="preserve">objective </w:delText>
        </w:r>
      </w:del>
      <w:r w:rsidR="008327AA">
        <w:t>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5CADD279" w:rsidR="00F1663B" w:rsidRPr="00F1663B" w:rsidRDefault="00F1663B" w:rsidP="00F1663B">
      <w:pPr>
        <w:spacing w:line="480" w:lineRule="auto"/>
        <w:rPr>
          <w:rFonts w:cstheme="minorHAnsi"/>
        </w:rPr>
      </w:pPr>
      <w:r w:rsidRPr="00F1663B">
        <w:rPr>
          <w:rFonts w:cstheme="minorHAnsi"/>
          <w:color w:val="2E2E2E"/>
        </w:rPr>
        <w:t xml:space="preserve">The authors would like to thank all the farmworkers who participated in this study. We also thank to Kit Maria </w:t>
      </w:r>
      <w:proofErr w:type="spellStart"/>
      <w:r w:rsidRPr="00F1663B">
        <w:rPr>
          <w:rFonts w:cstheme="minorHAnsi"/>
          <w:color w:val="2E2E2E"/>
        </w:rPr>
        <w:t>Tchong</w:t>
      </w:r>
      <w:proofErr w:type="spellEnd"/>
      <w:r w:rsidRPr="00F1663B">
        <w:rPr>
          <w:rFonts w:cstheme="minorHAnsi"/>
          <w:color w:val="2E2E2E"/>
        </w:rPr>
        <w:t xml:space="preserve">-French for their support in the research management, as well as Maria Negrete, Katherine </w:t>
      </w:r>
      <w:proofErr w:type="spellStart"/>
      <w:r w:rsidRPr="00F1663B">
        <w:rPr>
          <w:rFonts w:cstheme="minorHAnsi"/>
          <w:color w:val="2E2E2E"/>
        </w:rPr>
        <w:lastRenderedPageBreak/>
        <w:t>Gregersen</w:t>
      </w:r>
      <w:proofErr w:type="spellEnd"/>
      <w:r w:rsidRPr="00F1663B">
        <w:rPr>
          <w:rFonts w:cstheme="minorHAnsi"/>
          <w:color w:val="2E2E2E"/>
        </w:rPr>
        <w:t>,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1CA68DE3" w14:textId="0DFC4FD1" w:rsidR="00DC6A2D" w:rsidRPr="00DC6A2D" w:rsidRDefault="009E5669" w:rsidP="00DC6A2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C6A2D" w:rsidRPr="00DC6A2D">
        <w:rPr>
          <w:rFonts w:ascii="Calibri" w:hAnsi="Calibri" w:cs="Calibri"/>
          <w:noProof/>
          <w:szCs w:val="24"/>
        </w:rPr>
        <w:t xml:space="preserve">Alka, S., U., S. G., Rajesh, S., &amp; Dinesh, P. (2014). Ergonomic study of farm women during wheat harvesting by improved sickle. </w:t>
      </w:r>
      <w:r w:rsidR="00DC6A2D" w:rsidRPr="00DC6A2D">
        <w:rPr>
          <w:rFonts w:ascii="Calibri" w:hAnsi="Calibri" w:cs="Calibri"/>
          <w:i/>
          <w:iCs/>
          <w:noProof/>
          <w:szCs w:val="24"/>
        </w:rPr>
        <w:t>African Journal of Agricultural Research</w:t>
      </w:r>
      <w:r w:rsidR="00DC6A2D" w:rsidRPr="00DC6A2D">
        <w:rPr>
          <w:rFonts w:ascii="Calibri" w:hAnsi="Calibri" w:cs="Calibri"/>
          <w:noProof/>
          <w:szCs w:val="24"/>
        </w:rPr>
        <w:t xml:space="preserve">, </w:t>
      </w:r>
      <w:r w:rsidR="00DC6A2D" w:rsidRPr="00DC6A2D">
        <w:rPr>
          <w:rFonts w:ascii="Calibri" w:hAnsi="Calibri" w:cs="Calibri"/>
          <w:i/>
          <w:iCs/>
          <w:noProof/>
          <w:szCs w:val="24"/>
        </w:rPr>
        <w:t>9</w:t>
      </w:r>
      <w:r w:rsidR="00DC6A2D" w:rsidRPr="00DC6A2D">
        <w:rPr>
          <w:rFonts w:ascii="Calibri" w:hAnsi="Calibri" w:cs="Calibri"/>
          <w:noProof/>
          <w:szCs w:val="24"/>
        </w:rPr>
        <w:t>(18), 1386–1390. https://doi.org/10.5897/AJAR2013.7956</w:t>
      </w:r>
    </w:p>
    <w:p w14:paraId="3C9DF70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Bangaru, S. S., Wang, C., Busam, S. A., &amp; Aghazadeh, F. (2021). ANN-based automated scaffold builder activity recognition through wearable EMG and IMU sensors. </w:t>
      </w:r>
      <w:r w:rsidRPr="00DC6A2D">
        <w:rPr>
          <w:rFonts w:ascii="Calibri" w:hAnsi="Calibri" w:cs="Calibri"/>
          <w:i/>
          <w:iCs/>
          <w:noProof/>
          <w:szCs w:val="24"/>
        </w:rPr>
        <w:t>Automation in Construction</w:t>
      </w:r>
      <w:r w:rsidRPr="00DC6A2D">
        <w:rPr>
          <w:rFonts w:ascii="Calibri" w:hAnsi="Calibri" w:cs="Calibri"/>
          <w:noProof/>
          <w:szCs w:val="24"/>
        </w:rPr>
        <w:t xml:space="preserve">, </w:t>
      </w:r>
      <w:r w:rsidRPr="00DC6A2D">
        <w:rPr>
          <w:rFonts w:ascii="Calibri" w:hAnsi="Calibri" w:cs="Calibri"/>
          <w:i/>
          <w:iCs/>
          <w:noProof/>
          <w:szCs w:val="24"/>
        </w:rPr>
        <w:t>126</w:t>
      </w:r>
      <w:r w:rsidRPr="00DC6A2D">
        <w:rPr>
          <w:rFonts w:ascii="Calibri" w:hAnsi="Calibri" w:cs="Calibri"/>
          <w:noProof/>
          <w:szCs w:val="24"/>
        </w:rPr>
        <w:t>, 103653. https://doi.org/10.1016/j.autcon.2021.103653</w:t>
      </w:r>
    </w:p>
    <w:p w14:paraId="1319F4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Bedny, G. Z., Karwowski, W., &amp; Seglin, M. H. (2001). A Heart Rate Evaluation Approach to Determine Cost-Effectiveness an Ergonomics Intervention. </w:t>
      </w:r>
      <w:r w:rsidRPr="00DC6A2D">
        <w:rPr>
          <w:rFonts w:ascii="Calibri" w:hAnsi="Calibri" w:cs="Calibri"/>
          <w:i/>
          <w:iCs/>
          <w:noProof/>
          <w:szCs w:val="24"/>
        </w:rPr>
        <w:t>International Journal of Occupational Safety and Ergonomics</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(2), 121–133. https://doi.org/10.1080/10803548.2001.11076481</w:t>
      </w:r>
    </w:p>
    <w:p w14:paraId="65CF28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(1970). Perceived exertion as an indicator of somatic stress. </w:t>
      </w:r>
      <w:r w:rsidRPr="00DC6A2D">
        <w:rPr>
          <w:rFonts w:ascii="Calibri" w:hAnsi="Calibri" w:cs="Calibri"/>
          <w:i/>
          <w:iCs/>
          <w:noProof/>
          <w:szCs w:val="24"/>
        </w:rPr>
        <w:t>Scandinavian Journal of Rehabilitation Medicine</w:t>
      </w:r>
      <w:r w:rsidRPr="00DC6A2D">
        <w:rPr>
          <w:rFonts w:ascii="Calibri" w:hAnsi="Calibri" w:cs="Calibri"/>
          <w:noProof/>
          <w:szCs w:val="24"/>
        </w:rPr>
        <w:t xml:space="preserve">, </w:t>
      </w:r>
      <w:r w:rsidRPr="00DC6A2D">
        <w:rPr>
          <w:rFonts w:ascii="Calibri" w:hAnsi="Calibri" w:cs="Calibri"/>
          <w:i/>
          <w:iCs/>
          <w:noProof/>
          <w:szCs w:val="24"/>
        </w:rPr>
        <w:t>2</w:t>
      </w:r>
      <w:r w:rsidRPr="00DC6A2D">
        <w:rPr>
          <w:rFonts w:ascii="Calibri" w:hAnsi="Calibri" w:cs="Calibri"/>
          <w:noProof/>
          <w:szCs w:val="24"/>
        </w:rPr>
        <w:t>, 92–98. https://doi.org/S/N</w:t>
      </w:r>
    </w:p>
    <w:p w14:paraId="574798B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A. (1982). Psychophysical bases of perceived exertion. </w:t>
      </w:r>
      <w:r w:rsidRPr="00DC6A2D">
        <w:rPr>
          <w:rFonts w:ascii="Calibri" w:hAnsi="Calibri" w:cs="Calibri"/>
          <w:i/>
          <w:iCs/>
          <w:noProof/>
          <w:szCs w:val="24"/>
        </w:rPr>
        <w:t>Medicine and Science in Sports and Exercise</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 377–381. https://doi.org/10.1249/00005768-198205000-00012</w:t>
      </w:r>
    </w:p>
    <w:p w14:paraId="70BB1F56"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Caballero, Y., Ando, T. J., Nakae, S., Usui, C., Aoyama, T., Nakanishi, M., Nagayoshi, S., Fujiwara, Y., &amp; Tanaka, S. (2019). </w:t>
      </w:r>
      <w:r w:rsidRPr="00DC6A2D">
        <w:rPr>
          <w:rFonts w:ascii="Calibri" w:hAnsi="Calibri" w:cs="Calibri"/>
          <w:noProof/>
          <w:szCs w:val="24"/>
        </w:rPr>
        <w:t xml:space="preserve">Simple Prediction of Metabolic Equivalents of Daily Activities Using Heart Rate Monitor without Calibration of Individuals.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216. https://doi.org/10.3390/ijerph17010216</w:t>
      </w:r>
    </w:p>
    <w:p w14:paraId="55AE2B8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Cabral, L. L., Nakamura, F. Y., Stefanello, J. M. F., Pessoa, L. C. V., Smirmaul, B. P. C., &amp; Pereira, G. (2020). </w:t>
      </w:r>
      <w:r w:rsidRPr="00DC6A2D">
        <w:rPr>
          <w:rFonts w:ascii="Calibri" w:hAnsi="Calibri" w:cs="Calibri"/>
          <w:noProof/>
          <w:szCs w:val="24"/>
        </w:rPr>
        <w:lastRenderedPageBreak/>
        <w:t xml:space="preserve">Initial Validity and Reliability of the Portuguese Borg Rating of Perceived Exertion 6-20 Scale. </w:t>
      </w:r>
      <w:r w:rsidRPr="00DC6A2D">
        <w:rPr>
          <w:rFonts w:ascii="Calibri" w:hAnsi="Calibri" w:cs="Calibri"/>
          <w:i/>
          <w:iCs/>
          <w:noProof/>
          <w:szCs w:val="24"/>
        </w:rPr>
        <w:t>Measurement in Physical Education and Exercise Science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(2), 103–114. https://doi.org/10.1080/1091367X.2019.1710709</w:t>
      </w:r>
    </w:p>
    <w:p w14:paraId="15C92C5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Castillo, F., Mora, A. M., Kayser, G. L., Vanos, J., Hyland, C., Yang, A. R., &amp; Eskenazi, B. (2021). </w:t>
      </w:r>
      <w:r w:rsidRPr="00DC6A2D">
        <w:rPr>
          <w:rFonts w:ascii="Calibri" w:hAnsi="Calibri" w:cs="Calibri"/>
          <w:noProof/>
          <w:szCs w:val="24"/>
        </w:rPr>
        <w:t xml:space="preserve">Environmental Health Threats to Latino Migrant Farmworkers. </w:t>
      </w:r>
      <w:r w:rsidRPr="00DC6A2D">
        <w:rPr>
          <w:rFonts w:ascii="Calibri" w:hAnsi="Calibri" w:cs="Calibri"/>
          <w:i/>
          <w:iCs/>
          <w:noProof/>
          <w:szCs w:val="24"/>
        </w:rPr>
        <w:t>Annual Review of Public Health</w:t>
      </w:r>
      <w:r w:rsidRPr="00DC6A2D">
        <w:rPr>
          <w:rFonts w:ascii="Calibri" w:hAnsi="Calibri" w:cs="Calibri"/>
          <w:noProof/>
          <w:szCs w:val="24"/>
        </w:rPr>
        <w:t xml:space="preserve">, </w:t>
      </w:r>
      <w:r w:rsidRPr="00DC6A2D">
        <w:rPr>
          <w:rFonts w:ascii="Calibri" w:hAnsi="Calibri" w:cs="Calibri"/>
          <w:i/>
          <w:iCs/>
          <w:noProof/>
          <w:szCs w:val="24"/>
        </w:rPr>
        <w:t>42</w:t>
      </w:r>
      <w:r w:rsidRPr="00DC6A2D">
        <w:rPr>
          <w:rFonts w:ascii="Calibri" w:hAnsi="Calibri" w:cs="Calibri"/>
          <w:noProof/>
          <w:szCs w:val="24"/>
        </w:rPr>
        <w:t>(1), 257–276. https://doi.org/10.1146/annurev-publhealth-012420-105014</w:t>
      </w:r>
    </w:p>
    <w:p w14:paraId="61B7E6D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Clouser, J. M., Bush, A., Gan, W., &amp; Swanberg, J. (2018). Associations of Work Stress, Supervisor Unfairness, and Supervisor Inability to Speak Spanish with Occupational Injury among Latino Farmworkers. </w:t>
      </w:r>
      <w:r w:rsidRPr="00DC6A2D">
        <w:rPr>
          <w:rFonts w:ascii="Calibri" w:hAnsi="Calibri" w:cs="Calibri"/>
          <w:i/>
          <w:iCs/>
          <w:noProof/>
          <w:szCs w:val="24"/>
        </w:rPr>
        <w:t>Journal of Immigrant and Minority Health</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(4), 894–901. https://doi.org/10.1007/s10903-017-0617-1</w:t>
      </w:r>
    </w:p>
    <w:p w14:paraId="671EC38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DC6A2D">
        <w:rPr>
          <w:rFonts w:ascii="Calibri" w:hAnsi="Calibri" w:cs="Calibri"/>
          <w:i/>
          <w:iCs/>
          <w:noProof/>
          <w:szCs w:val="24"/>
        </w:rPr>
        <w:t>Annals of Epidemiology</w:t>
      </w:r>
      <w:r w:rsidRPr="00DC6A2D">
        <w:rPr>
          <w:rFonts w:ascii="Calibri" w:hAnsi="Calibri" w:cs="Calibri"/>
          <w:noProof/>
          <w:szCs w:val="24"/>
        </w:rPr>
        <w:t xml:space="preserve">, </w:t>
      </w:r>
      <w:r w:rsidRPr="00DC6A2D">
        <w:rPr>
          <w:rFonts w:ascii="Calibri" w:hAnsi="Calibri" w:cs="Calibri"/>
          <w:i/>
          <w:iCs/>
          <w:noProof/>
          <w:szCs w:val="24"/>
        </w:rPr>
        <w:t>16</w:t>
      </w:r>
      <w:r w:rsidRPr="00DC6A2D">
        <w:rPr>
          <w:rFonts w:ascii="Calibri" w:hAnsi="Calibri" w:cs="Calibri"/>
          <w:noProof/>
          <w:szCs w:val="24"/>
        </w:rPr>
        <w:t>(4), 313–320. https://doi.org/10.1016/j.annepidem.2005.04.004</w:t>
      </w:r>
    </w:p>
    <w:p w14:paraId="223F151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Cristi-Montero, C. (2016). Considerations regarding the use of metabolic equivalents when prescribing exercise for health: preventive medicine in practice. </w:t>
      </w:r>
      <w:r w:rsidRPr="00DC6A2D">
        <w:rPr>
          <w:rFonts w:ascii="Calibri" w:hAnsi="Calibri" w:cs="Calibri"/>
          <w:i/>
          <w:iCs/>
          <w:noProof/>
          <w:szCs w:val="24"/>
        </w:rPr>
        <w:t>The Physician and Sportsmedicine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(2), 109–111. https://doi.org/10.1080/00913847.2016.1158624</w:t>
      </w:r>
    </w:p>
    <w:p w14:paraId="6917E18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DC6A2D">
        <w:rPr>
          <w:rFonts w:ascii="Calibri" w:hAnsi="Calibri" w:cs="Calibri"/>
          <w:i/>
          <w:iCs/>
          <w:noProof/>
          <w:szCs w:val="24"/>
        </w:rPr>
        <w:t>Journal of Science and Medicine in Sport</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(1), 46–57. https://doi.org/10.1016/j.jsams.2010.07.008</w:t>
      </w:r>
    </w:p>
    <w:p w14:paraId="5434B6C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 J. Shah, E. M. Shipp, S. P. Cooper, J. C. Huber, D. J. del Junco, A. A. Rene, &amp; J. S. Moore. (2009). Hand </w:t>
      </w:r>
      <w:r w:rsidRPr="00DC6A2D">
        <w:rPr>
          <w:rFonts w:ascii="Calibri" w:hAnsi="Calibri" w:cs="Calibri"/>
          <w:noProof/>
          <w:szCs w:val="24"/>
        </w:rPr>
        <w:lastRenderedPageBreak/>
        <w:t xml:space="preserve">Problems in Migrant Farmworkers. </w:t>
      </w:r>
      <w:r w:rsidRPr="00DC6A2D">
        <w:rPr>
          <w:rFonts w:ascii="Calibri" w:hAnsi="Calibri" w:cs="Calibri"/>
          <w:i/>
          <w:iCs/>
          <w:noProof/>
          <w:szCs w:val="24"/>
        </w:rPr>
        <w:t>Journal of Agricultural Safety and Health</w:t>
      </w:r>
      <w:r w:rsidRPr="00DC6A2D">
        <w:rPr>
          <w:rFonts w:ascii="Calibri" w:hAnsi="Calibri" w:cs="Calibri"/>
          <w:noProof/>
          <w:szCs w:val="24"/>
        </w:rPr>
        <w:t xml:space="preserve">, </w:t>
      </w:r>
      <w:r w:rsidRPr="00DC6A2D">
        <w:rPr>
          <w:rFonts w:ascii="Calibri" w:hAnsi="Calibri" w:cs="Calibri"/>
          <w:i/>
          <w:iCs/>
          <w:noProof/>
          <w:szCs w:val="24"/>
        </w:rPr>
        <w:t>15</w:t>
      </w:r>
      <w:r w:rsidRPr="00DC6A2D">
        <w:rPr>
          <w:rFonts w:ascii="Calibri" w:hAnsi="Calibri" w:cs="Calibri"/>
          <w:noProof/>
          <w:szCs w:val="24"/>
        </w:rPr>
        <w:t>(2), 157–169. https://doi.org/10.13031/2013.26802</w:t>
      </w:r>
    </w:p>
    <w:p w14:paraId="055531B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Das, B., Ghosh, T., &amp; Gangopadhyay, S. (2013). Child Work in Agriculture in West Bengal, India: Assessment of Musculoskeletal Disorders and Occupational Health Problems. </w:t>
      </w:r>
      <w:r w:rsidRPr="00DC6A2D">
        <w:rPr>
          <w:rFonts w:ascii="Calibri" w:hAnsi="Calibri" w:cs="Calibri"/>
          <w:i/>
          <w:iCs/>
          <w:noProof/>
          <w:szCs w:val="24"/>
        </w:rPr>
        <w:t>Journal of Occupational Health</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(4), 244–258. https://doi.org/10.1539/joh.12-0185-OA</w:t>
      </w:r>
    </w:p>
    <w:p w14:paraId="305FD94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DC6A2D">
        <w:rPr>
          <w:rFonts w:ascii="Calibri" w:hAnsi="Calibri" w:cs="Calibri"/>
          <w:i/>
          <w:iCs/>
          <w:noProof/>
          <w:szCs w:val="24"/>
        </w:rPr>
        <w:t>Clinical Biomechanics</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(2), 103–111. https://doi.org/10.1016/S0268-0033(98)00053-9</w:t>
      </w:r>
    </w:p>
    <w:p w14:paraId="6820007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Dewi, N. S., &amp; Komatsuzaki, M. (2018). On-body personal assist suit for commercial farming: Effect on heart rate, EMG, trunk movements, and user acceptance during digging.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68</w:t>
      </w:r>
      <w:r w:rsidRPr="00DC6A2D">
        <w:rPr>
          <w:rFonts w:ascii="Calibri" w:hAnsi="Calibri" w:cs="Calibri"/>
          <w:noProof/>
          <w:szCs w:val="24"/>
        </w:rPr>
        <w:t>, 290–296. https://doi.org/10.1016/j.ergon.2018.08.013</w:t>
      </w:r>
    </w:p>
    <w:p w14:paraId="2EBEB67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Douphrate, D. I., Fethke, N. B., Nonnenmann, M. W., Rodriguez, A., Hagevoort, R., &amp; Gimeno Ruiz de Porras, D. (2017). </w:t>
      </w:r>
      <w:r w:rsidRPr="00DC6A2D">
        <w:rPr>
          <w:rFonts w:ascii="Calibri" w:hAnsi="Calibri" w:cs="Calibri"/>
          <w:noProof/>
          <w:szCs w:val="24"/>
        </w:rPr>
        <w:t xml:space="preserve">Full-shift and task-specific upper extremity muscle activity among US large-herd dairy parlour workers. </w:t>
      </w:r>
      <w:r w:rsidRPr="00DC6A2D">
        <w:rPr>
          <w:rFonts w:ascii="Calibri" w:hAnsi="Calibri" w:cs="Calibri"/>
          <w:i/>
          <w:iCs/>
          <w:noProof/>
          <w:szCs w:val="24"/>
        </w:rPr>
        <w:t>Ergonomics</w:t>
      </w:r>
      <w:r w:rsidRPr="00DC6A2D">
        <w:rPr>
          <w:rFonts w:ascii="Calibri" w:hAnsi="Calibri" w:cs="Calibri"/>
          <w:noProof/>
          <w:szCs w:val="24"/>
        </w:rPr>
        <w:t>. https://doi.org/10.1080/00140139.2016.1262464</w:t>
      </w:r>
    </w:p>
    <w:p w14:paraId="656BAA6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DC6A2D">
        <w:rPr>
          <w:rFonts w:ascii="Calibri" w:hAnsi="Calibri" w:cs="Calibri"/>
          <w:i/>
          <w:iCs/>
          <w:noProof/>
          <w:szCs w:val="24"/>
        </w:rPr>
        <w:t>Journal of Human Kinetics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(1), 41–52. https://doi.org/10.2478/hukin-2022-0004</w:t>
      </w:r>
    </w:p>
    <w:p w14:paraId="6E753F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(2–3), 85–96. https://doi.org/10.1080/15459624.2020.1717502</w:t>
      </w:r>
    </w:p>
    <w:p w14:paraId="2305BB0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lastRenderedPageBreak/>
        <w:t xml:space="preserve">Groenesteijn, L., Eikhout, S. M., &amp; Vink, P. (2004). One set of pliers for more tasks in installation work: the effects on (dis)comfort and productivity.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35</w:t>
      </w:r>
      <w:r w:rsidRPr="00DC6A2D">
        <w:rPr>
          <w:rFonts w:ascii="Calibri" w:hAnsi="Calibri" w:cs="Calibri"/>
          <w:noProof/>
          <w:szCs w:val="24"/>
        </w:rPr>
        <w:t>(5), 485–492. https://doi.org/10.1016/j.apergo.2004.03.010</w:t>
      </w:r>
    </w:p>
    <w:p w14:paraId="2DE4C400" w14:textId="77777777" w:rsidR="00DC6A2D" w:rsidRPr="001D004D" w:rsidRDefault="00DC6A2D" w:rsidP="00DC6A2D">
      <w:pPr>
        <w:widowControl w:val="0"/>
        <w:autoSpaceDE w:val="0"/>
        <w:autoSpaceDN w:val="0"/>
        <w:adjustRightInd w:val="0"/>
        <w:spacing w:line="480" w:lineRule="auto"/>
        <w:ind w:left="480" w:hanging="480"/>
        <w:rPr>
          <w:rFonts w:ascii="Calibri" w:hAnsi="Calibri" w:cs="Calibri"/>
          <w:noProof/>
          <w:szCs w:val="24"/>
          <w:lang w:val="fr-CA"/>
        </w:rPr>
      </w:pPr>
      <w:r w:rsidRPr="00DC6A2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1D004D">
        <w:rPr>
          <w:rFonts w:ascii="Calibri" w:hAnsi="Calibri" w:cs="Calibri"/>
          <w:i/>
          <w:iCs/>
          <w:noProof/>
          <w:szCs w:val="24"/>
          <w:lang w:val="fr-CA"/>
        </w:rPr>
        <w:t>Science &amp; Sports</w:t>
      </w:r>
      <w:r w:rsidRPr="001D004D">
        <w:rPr>
          <w:rFonts w:ascii="Calibri" w:hAnsi="Calibri" w:cs="Calibri"/>
          <w:noProof/>
          <w:szCs w:val="24"/>
          <w:lang w:val="fr-CA"/>
        </w:rPr>
        <w:t xml:space="preserve">, </w:t>
      </w:r>
      <w:r w:rsidRPr="001D004D">
        <w:rPr>
          <w:rFonts w:ascii="Calibri" w:hAnsi="Calibri" w:cs="Calibri"/>
          <w:i/>
          <w:iCs/>
          <w:noProof/>
          <w:szCs w:val="24"/>
          <w:lang w:val="fr-CA"/>
        </w:rPr>
        <w:t>28</w:t>
      </w:r>
      <w:r w:rsidRPr="001D004D">
        <w:rPr>
          <w:rFonts w:ascii="Calibri" w:hAnsi="Calibri" w:cs="Calibri"/>
          <w:noProof/>
          <w:szCs w:val="24"/>
          <w:lang w:val="fr-CA"/>
        </w:rPr>
        <w:t>(2), e29–e35. https://doi.org/10.1016/j.scispo.2012.07.008</w:t>
      </w:r>
    </w:p>
    <w:p w14:paraId="3C40004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1D004D">
        <w:rPr>
          <w:rFonts w:ascii="Calibri" w:hAnsi="Calibri" w:cs="Calibri"/>
          <w:noProof/>
          <w:szCs w:val="24"/>
          <w:lang w:val="fr-CA"/>
        </w:rPr>
        <w:t xml:space="preserve">Hägg, G. M., Luttmann, A., &amp; Jäger, M. (2000). </w:t>
      </w:r>
      <w:r w:rsidRPr="00DC6A2D">
        <w:rPr>
          <w:rFonts w:ascii="Calibri" w:hAnsi="Calibri" w:cs="Calibri"/>
          <w:noProof/>
          <w:szCs w:val="24"/>
        </w:rPr>
        <w:t xml:space="preserve">Methodologies for evaluating electromyographic field data in ergonomics. </w:t>
      </w:r>
      <w:r w:rsidRPr="00DC6A2D">
        <w:rPr>
          <w:rFonts w:ascii="Calibri" w:hAnsi="Calibri" w:cs="Calibri"/>
          <w:i/>
          <w:iCs/>
          <w:noProof/>
          <w:szCs w:val="24"/>
        </w:rPr>
        <w:t>Journal of Electromyography and Kinesiology</w:t>
      </w:r>
      <w:r w:rsidRPr="00DC6A2D">
        <w:rPr>
          <w:rFonts w:ascii="Calibri" w:hAnsi="Calibri" w:cs="Calibri"/>
          <w:noProof/>
          <w:szCs w:val="24"/>
        </w:rPr>
        <w:t xml:space="preserve">, </w:t>
      </w:r>
      <w:r w:rsidRPr="00DC6A2D">
        <w:rPr>
          <w:rFonts w:ascii="Calibri" w:hAnsi="Calibri" w:cs="Calibri"/>
          <w:i/>
          <w:iCs/>
          <w:noProof/>
          <w:szCs w:val="24"/>
        </w:rPr>
        <w:t>10</w:t>
      </w:r>
      <w:r w:rsidRPr="00DC6A2D">
        <w:rPr>
          <w:rFonts w:ascii="Calibri" w:hAnsi="Calibri" w:cs="Calibri"/>
          <w:noProof/>
          <w:szCs w:val="24"/>
        </w:rPr>
        <w:t>(5), 301–312. https://doi.org/10.1016/S1050-6411(00)00022-5</w:t>
      </w:r>
    </w:p>
    <w:p w14:paraId="7E577A2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Haskel, W. L., Lee, I.-M., Pate, R. R., Powell, K. E., Blair, S. N., Franklin, B. A., Macera, C. A., Heath, G. W., Thompson, P. D., &amp; Bauman, A. (2007). Physical Activity and Public Health. </w:t>
      </w:r>
      <w:r w:rsidRPr="00DC6A2D">
        <w:rPr>
          <w:rFonts w:ascii="Calibri" w:hAnsi="Calibri" w:cs="Calibri"/>
          <w:i/>
          <w:iCs/>
          <w:noProof/>
          <w:szCs w:val="24"/>
        </w:rPr>
        <w:t>Medicine &amp; Science in Sports &amp; Exercise</w:t>
      </w:r>
      <w:r w:rsidRPr="00DC6A2D">
        <w:rPr>
          <w:rFonts w:ascii="Calibri" w:hAnsi="Calibri" w:cs="Calibri"/>
          <w:noProof/>
          <w:szCs w:val="24"/>
        </w:rPr>
        <w:t xml:space="preserve">, </w:t>
      </w:r>
      <w:r w:rsidRPr="00DC6A2D">
        <w:rPr>
          <w:rFonts w:ascii="Calibri" w:hAnsi="Calibri" w:cs="Calibri"/>
          <w:i/>
          <w:iCs/>
          <w:noProof/>
          <w:szCs w:val="24"/>
        </w:rPr>
        <w:t>39</w:t>
      </w:r>
      <w:r w:rsidRPr="00DC6A2D">
        <w:rPr>
          <w:rFonts w:ascii="Calibri" w:hAnsi="Calibri" w:cs="Calibri"/>
          <w:noProof/>
          <w:szCs w:val="24"/>
        </w:rPr>
        <w:t>(8), 1423–1434. https://doi.org/10.1249/mss.0b013e3180616b27</w:t>
      </w:r>
    </w:p>
    <w:p w14:paraId="7CF7477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Hiilloskorpi, Fogelholm, Laukkanen, Pasanen, Oja, Mänttäri, &amp; Natri. (1999). Factors Affecting the Relation Between Heart Rate and Energy Expenditure During Exercise. </w:t>
      </w:r>
      <w:r w:rsidRPr="00DC6A2D">
        <w:rPr>
          <w:rFonts w:ascii="Calibri" w:hAnsi="Calibri" w:cs="Calibri"/>
          <w:i/>
          <w:iCs/>
          <w:noProof/>
          <w:szCs w:val="24"/>
        </w:rPr>
        <w:t>International Journal of Sports Medicine</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(7), 438–443. https://doi.org/10.1055/s-1999-8829</w:t>
      </w:r>
    </w:p>
    <w:p w14:paraId="357DC41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Huang, D.-H., &amp; Chiou, W.-K. (2013). Validation of a facial pictorial rating of perceived exertion scale for evaluating physical tasks. </w:t>
      </w:r>
      <w:r w:rsidRPr="00DC6A2D">
        <w:rPr>
          <w:rFonts w:ascii="Calibri" w:hAnsi="Calibri" w:cs="Calibri"/>
          <w:i/>
          <w:iCs/>
          <w:noProof/>
          <w:szCs w:val="24"/>
        </w:rPr>
        <w:t>Journal of Industrial and Production Engineering</w:t>
      </w:r>
      <w:r w:rsidRPr="00DC6A2D">
        <w:rPr>
          <w:rFonts w:ascii="Calibri" w:hAnsi="Calibri" w:cs="Calibri"/>
          <w:noProof/>
          <w:szCs w:val="24"/>
        </w:rPr>
        <w:t xml:space="preserve">, </w:t>
      </w:r>
      <w:r w:rsidRPr="00DC6A2D">
        <w:rPr>
          <w:rFonts w:ascii="Calibri" w:hAnsi="Calibri" w:cs="Calibri"/>
          <w:i/>
          <w:iCs/>
          <w:noProof/>
          <w:szCs w:val="24"/>
        </w:rPr>
        <w:t>30</w:t>
      </w:r>
      <w:r w:rsidRPr="00DC6A2D">
        <w:rPr>
          <w:rFonts w:ascii="Calibri" w:hAnsi="Calibri" w:cs="Calibri"/>
          <w:noProof/>
          <w:szCs w:val="24"/>
        </w:rPr>
        <w:t>(2), 125–131. https://doi.org/10.1080/21681015.2013.788079</w:t>
      </w:r>
    </w:p>
    <w:p w14:paraId="34D8D68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95</w:t>
      </w:r>
      <w:r w:rsidRPr="00DC6A2D">
        <w:rPr>
          <w:rFonts w:ascii="Calibri" w:hAnsi="Calibri" w:cs="Calibri"/>
          <w:noProof/>
          <w:szCs w:val="24"/>
        </w:rPr>
        <w:t xml:space="preserve">(4), 321–326. </w:t>
      </w:r>
      <w:r w:rsidRPr="00DC6A2D">
        <w:rPr>
          <w:rFonts w:ascii="Calibri" w:hAnsi="Calibri" w:cs="Calibri"/>
          <w:noProof/>
          <w:szCs w:val="24"/>
        </w:rPr>
        <w:lastRenderedPageBreak/>
        <w:t>https://doi.org/10.1007/s00421-005-0014-7</w:t>
      </w:r>
    </w:p>
    <w:p w14:paraId="7DAA3AD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76</w:t>
      </w:r>
      <w:r w:rsidRPr="00DC6A2D">
        <w:rPr>
          <w:rFonts w:ascii="Calibri" w:hAnsi="Calibri" w:cs="Calibri"/>
          <w:noProof/>
          <w:szCs w:val="24"/>
        </w:rPr>
        <w:t>(3), 236–242. https://doi.org/10.1007/s004210050242</w:t>
      </w:r>
    </w:p>
    <w:p w14:paraId="06A0A0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DC6A2D">
        <w:rPr>
          <w:rFonts w:ascii="Calibri" w:hAnsi="Calibri" w:cs="Calibri"/>
          <w:i/>
          <w:iCs/>
          <w:noProof/>
          <w:szCs w:val="24"/>
        </w:rPr>
        <w:t>Journal of Sports Sciences</w:t>
      </w:r>
      <w:r w:rsidRPr="00DC6A2D">
        <w:rPr>
          <w:rFonts w:ascii="Calibri" w:hAnsi="Calibri" w:cs="Calibri"/>
          <w:noProof/>
          <w:szCs w:val="24"/>
        </w:rPr>
        <w:t>. https://doi.org/10.1080/02640410470001730089</w:t>
      </w:r>
    </w:p>
    <w:p w14:paraId="5B2DB6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DC6A2D">
        <w:rPr>
          <w:rFonts w:ascii="Calibri" w:hAnsi="Calibri" w:cs="Calibri"/>
          <w:i/>
          <w:iCs/>
          <w:noProof/>
          <w:szCs w:val="24"/>
        </w:rPr>
        <w:t>Human Factors</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(7), 1235–1248. https://doi.org/10.1177/0018720814531784</w:t>
      </w:r>
    </w:p>
    <w:p w14:paraId="03B51E7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(2013). The effects of virtual keyboard key sizes on typing productivity and physical exposures. </w:t>
      </w:r>
      <w:r w:rsidRPr="00DC6A2D">
        <w:rPr>
          <w:rFonts w:ascii="Calibri" w:hAnsi="Calibri" w:cs="Calibri"/>
          <w:i/>
          <w:iCs/>
          <w:noProof/>
          <w:szCs w:val="24"/>
        </w:rPr>
        <w:t>Proceedings of the Human Factors and Ergonomics Society</w:t>
      </w:r>
      <w:r w:rsidRPr="00DC6A2D">
        <w:rPr>
          <w:rFonts w:ascii="Calibri" w:hAnsi="Calibri" w:cs="Calibri"/>
          <w:noProof/>
          <w:szCs w:val="24"/>
        </w:rPr>
        <w:t>, 887–891. https://doi.org/10.1177/1541931213571193</w:t>
      </w:r>
    </w:p>
    <w:p w14:paraId="565ED96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(5), 643–654. https://doi.org/10.1016/j.apergo.2006.05.004</w:t>
      </w:r>
    </w:p>
    <w:p w14:paraId="0FC72F4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Kung, S. M., Fink, P. W., Legg, S. J., Ali, A., &amp; Shultz, S. P. (2020). Age-Related Differences in Perceived Exertion While Walking and Running Near the Preferred Transition Speed. </w:t>
      </w:r>
      <w:r w:rsidRPr="00DC6A2D">
        <w:rPr>
          <w:rFonts w:ascii="Calibri" w:hAnsi="Calibri" w:cs="Calibri"/>
          <w:i/>
          <w:iCs/>
          <w:noProof/>
          <w:szCs w:val="24"/>
        </w:rPr>
        <w:t>Pediatric Exercise Science</w:t>
      </w:r>
      <w:r w:rsidRPr="00DC6A2D">
        <w:rPr>
          <w:rFonts w:ascii="Calibri" w:hAnsi="Calibri" w:cs="Calibri"/>
          <w:noProof/>
          <w:szCs w:val="24"/>
        </w:rPr>
        <w:t xml:space="preserve">, </w:t>
      </w:r>
      <w:r w:rsidRPr="00DC6A2D">
        <w:rPr>
          <w:rFonts w:ascii="Calibri" w:hAnsi="Calibri" w:cs="Calibri"/>
          <w:i/>
          <w:iCs/>
          <w:noProof/>
          <w:szCs w:val="24"/>
        </w:rPr>
        <w:t>32</w:t>
      </w:r>
      <w:r w:rsidRPr="00DC6A2D">
        <w:rPr>
          <w:rFonts w:ascii="Calibri" w:hAnsi="Calibri" w:cs="Calibri"/>
          <w:noProof/>
          <w:szCs w:val="24"/>
        </w:rPr>
        <w:t>(4), 227–232. https://doi.org/10.1123/pes.2019-0233</w:t>
      </w:r>
    </w:p>
    <w:p w14:paraId="676D1E4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w:t>
      </w:r>
      <w:r w:rsidRPr="00DC6A2D">
        <w:rPr>
          <w:rFonts w:ascii="Calibri" w:hAnsi="Calibri" w:cs="Calibri"/>
          <w:noProof/>
          <w:szCs w:val="24"/>
        </w:rPr>
        <w:lastRenderedPageBreak/>
        <w:t xml:space="preserve">Meta-Analysis. </w:t>
      </w:r>
      <w:r w:rsidRPr="00DC6A2D">
        <w:rPr>
          <w:rFonts w:ascii="Calibri" w:hAnsi="Calibri" w:cs="Calibri"/>
          <w:i/>
          <w:iCs/>
          <w:noProof/>
          <w:szCs w:val="24"/>
        </w:rPr>
        <w:t>Sports Medicine - Open</w:t>
      </w:r>
      <w:r w:rsidRPr="00DC6A2D">
        <w:rPr>
          <w:rFonts w:ascii="Calibri" w:hAnsi="Calibri" w:cs="Calibri"/>
          <w:noProof/>
          <w:szCs w:val="24"/>
        </w:rPr>
        <w:t xml:space="preserve">, </w:t>
      </w:r>
      <w:r w:rsidRPr="00DC6A2D">
        <w:rPr>
          <w:rFonts w:ascii="Calibri" w:hAnsi="Calibri" w:cs="Calibri"/>
          <w:i/>
          <w:iCs/>
          <w:noProof/>
          <w:szCs w:val="24"/>
        </w:rPr>
        <w:t>8</w:t>
      </w:r>
      <w:r w:rsidRPr="00DC6A2D">
        <w:rPr>
          <w:rFonts w:ascii="Calibri" w:hAnsi="Calibri" w:cs="Calibri"/>
          <w:noProof/>
          <w:szCs w:val="24"/>
        </w:rPr>
        <w:t>(1), 2. https://doi.org/10.1186/s40798-021-00386-8</w:t>
      </w:r>
    </w:p>
    <w:p w14:paraId="602FEDD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Leung, R. W., Leung, M.-L., &amp; Chung, P.-K. (2004). Validity and Reliability of a Cantonese-Translated Rating of Perceived Exertion Scale among Hong Kong Adults. </w:t>
      </w:r>
      <w:r w:rsidRPr="00DC6A2D">
        <w:rPr>
          <w:rFonts w:ascii="Calibri" w:hAnsi="Calibri" w:cs="Calibri"/>
          <w:i/>
          <w:iCs/>
          <w:noProof/>
          <w:szCs w:val="24"/>
        </w:rPr>
        <w:t>Perceptual and Motor Skills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(2), 725–735. https://doi.org/10.2466/pms.98.2.725-735</w:t>
      </w:r>
    </w:p>
    <w:p w14:paraId="29C580E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Luttmann, A., Jäger, M., &amp; Laurig, W. (2000). Electromyographical indication of muscular fatigue in occupational field studies.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25</w:t>
      </w:r>
      <w:r w:rsidRPr="00DC6A2D">
        <w:rPr>
          <w:rFonts w:ascii="Calibri" w:hAnsi="Calibri" w:cs="Calibri"/>
          <w:noProof/>
          <w:szCs w:val="24"/>
        </w:rPr>
        <w:t>(6), 645–660. https://doi.org/10.1016/S0169-8141(99)00053-0</w:t>
      </w:r>
    </w:p>
    <w:p w14:paraId="18EF89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McCurdy, S. A., Samuels, S. J., Carroll, D. J., Beaumont, J. J., &amp; Morrin, L. A. (2003). Agricultural injury in California migrant Hispanic farm workers.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 225–235. https://doi.org/10.1002/ajim.10272</w:t>
      </w:r>
    </w:p>
    <w:p w14:paraId="3874C3D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McGorry, R. W., Lin, J.-H., Dempsey, P. G., &amp; Casey, J. S. (2010). Accuracy of the Borg CR10 Scale for Estimating Grip Forces Associated with Hand Tool Tasks.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(5), 298–306. https://doi.org/10.1080/15459621003711360</w:t>
      </w:r>
    </w:p>
    <w:p w14:paraId="728AFF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DC6A2D">
        <w:rPr>
          <w:rFonts w:ascii="Calibri" w:hAnsi="Calibri" w:cs="Calibri"/>
          <w:i/>
          <w:iCs/>
          <w:noProof/>
          <w:szCs w:val="24"/>
        </w:rPr>
        <w:t>BioMedical Engineering OnLine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100. https://doi.org/10.1186/s12938-018-0532-2</w:t>
      </w:r>
    </w:p>
    <w:p w14:paraId="59825C5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Öberg, T., SANDSJö, L., &amp; KADEFORS, R. (1994). Subjective and objective evaluation of shoulder muscle fatigue. </w:t>
      </w:r>
      <w:r w:rsidRPr="00DC6A2D">
        <w:rPr>
          <w:rFonts w:ascii="Calibri" w:hAnsi="Calibri" w:cs="Calibri"/>
          <w:i/>
          <w:iCs/>
          <w:noProof/>
          <w:szCs w:val="24"/>
        </w:rPr>
        <w:t>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(8), 1323–1333. https://doi.org/10.1080/00140139408964911</w:t>
      </w:r>
    </w:p>
    <w:p w14:paraId="791E401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Østensvik, T., Nilsen, P., &amp; Veiersted, K. B. (2008). Muscle Activity Patterns in the Neck and Upper Extremities Among Machine Operators in Different Forest Vehicles. </w:t>
      </w:r>
      <w:r w:rsidRPr="00DC6A2D">
        <w:rPr>
          <w:rFonts w:ascii="Calibri" w:hAnsi="Calibri" w:cs="Calibri"/>
          <w:i/>
          <w:iCs/>
          <w:noProof/>
          <w:szCs w:val="24"/>
        </w:rPr>
        <w:t>International Journal of Forest Engineering</w:t>
      </w:r>
      <w:r w:rsidRPr="00DC6A2D">
        <w:rPr>
          <w:rFonts w:ascii="Calibri" w:hAnsi="Calibri" w:cs="Calibri"/>
          <w:noProof/>
          <w:szCs w:val="24"/>
        </w:rPr>
        <w:t xml:space="preserve">, </w:t>
      </w:r>
      <w:r w:rsidRPr="00DC6A2D">
        <w:rPr>
          <w:rFonts w:ascii="Calibri" w:hAnsi="Calibri" w:cs="Calibri"/>
          <w:i/>
          <w:iCs/>
          <w:noProof/>
          <w:szCs w:val="24"/>
        </w:rPr>
        <w:t>19</w:t>
      </w:r>
      <w:r w:rsidRPr="00DC6A2D">
        <w:rPr>
          <w:rFonts w:ascii="Calibri" w:hAnsi="Calibri" w:cs="Calibri"/>
          <w:noProof/>
          <w:szCs w:val="24"/>
        </w:rPr>
        <w:t>(2), 11–20. https://doi.org/10.1080/14942119.2008.10702563</w:t>
      </w:r>
    </w:p>
    <w:p w14:paraId="188E7AB2"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lastRenderedPageBreak/>
        <w:t xml:space="preserve">Panikkar, B., &amp; Barrett, M.-K. (2021). Precarious Essential Work, Immigrant Dairy Farmworkers, and Occupational Health Experiences in Vermont.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18</w:t>
      </w:r>
      <w:r w:rsidRPr="00DC6A2D">
        <w:rPr>
          <w:rFonts w:ascii="Calibri" w:hAnsi="Calibri" w:cs="Calibri"/>
          <w:noProof/>
          <w:szCs w:val="24"/>
        </w:rPr>
        <w:t>(7), 3675. https://doi.org/10.3390/ijerph18073675</w:t>
      </w:r>
    </w:p>
    <w:p w14:paraId="2D05B0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Reid, A., &amp; Schenker, M. B. (2016). Hired farmworkers in the US: Demographics, work organisation, and services.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59</w:t>
      </w:r>
      <w:r w:rsidRPr="00DC6A2D">
        <w:rPr>
          <w:rFonts w:ascii="Calibri" w:hAnsi="Calibri" w:cs="Calibri"/>
          <w:noProof/>
          <w:szCs w:val="24"/>
        </w:rPr>
        <w:t>(8), 644–655. https://doi.org/10.1002/ajim.22613</w:t>
      </w:r>
    </w:p>
    <w:p w14:paraId="4E4AE3D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DC6A2D">
        <w:rPr>
          <w:rFonts w:ascii="Calibri" w:hAnsi="Calibri" w:cs="Calibri"/>
          <w:i/>
          <w:iCs/>
          <w:noProof/>
          <w:szCs w:val="24"/>
        </w:rPr>
        <w:t>Industrial Health</w:t>
      </w:r>
      <w:r w:rsidRPr="00DC6A2D">
        <w:rPr>
          <w:rFonts w:ascii="Calibri" w:hAnsi="Calibri" w:cs="Calibri"/>
          <w:noProof/>
          <w:szCs w:val="24"/>
        </w:rPr>
        <w:t xml:space="preserve">, </w:t>
      </w:r>
      <w:r w:rsidRPr="00DC6A2D">
        <w:rPr>
          <w:rFonts w:ascii="Calibri" w:hAnsi="Calibri" w:cs="Calibri"/>
          <w:i/>
          <w:iCs/>
          <w:noProof/>
          <w:szCs w:val="24"/>
        </w:rPr>
        <w:t>51</w:t>
      </w:r>
      <w:r w:rsidRPr="00DC6A2D">
        <w:rPr>
          <w:rFonts w:ascii="Calibri" w:hAnsi="Calibri" w:cs="Calibri"/>
          <w:noProof/>
          <w:szCs w:val="24"/>
        </w:rPr>
        <w:t>(4), 424–431. https://doi.org/10.2486/indhealth.2013-0006</w:t>
      </w:r>
    </w:p>
    <w:p w14:paraId="2A1411C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 102874. https://doi.org/10.1016/j.apergo.2019.102874</w:t>
      </w:r>
    </w:p>
    <w:p w14:paraId="5EFA516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Shafti, A., Lazpita, B. U., Elhage, O., Wurdemann, H. A., &amp; Althoefer, K. (2016). Analysis of comfort and ergonomics for clinical work environments. </w:t>
      </w:r>
      <w:r w:rsidRPr="00DC6A2D">
        <w:rPr>
          <w:rFonts w:ascii="Calibri" w:hAnsi="Calibri" w:cs="Calibri"/>
          <w:i/>
          <w:iCs/>
          <w:noProof/>
          <w:szCs w:val="24"/>
        </w:rPr>
        <w:t>2016 38th Annual International Conference of the IEEE Engineering in Medicine and Biology Society (EMBC)</w:t>
      </w:r>
      <w:r w:rsidRPr="00DC6A2D">
        <w:rPr>
          <w:rFonts w:ascii="Calibri" w:hAnsi="Calibri" w:cs="Calibri"/>
          <w:noProof/>
          <w:szCs w:val="24"/>
        </w:rPr>
        <w:t>, 1894–1897. https://doi.org/10.1109/EMBC.2016.7591091</w:t>
      </w:r>
    </w:p>
    <w:p w14:paraId="4413093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Spielholz, P. (2006). Calibrating Borg scale ratings of hand force exertion.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(5), 615–618. https://doi.org/10.1016/j.apergo.2005.10.001</w:t>
      </w:r>
    </w:p>
    <w:p w14:paraId="29560A9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 xml:space="preserve">(3). </w:t>
      </w:r>
      <w:r w:rsidRPr="00DC6A2D">
        <w:rPr>
          <w:rFonts w:ascii="Calibri" w:hAnsi="Calibri" w:cs="Calibri"/>
          <w:noProof/>
          <w:szCs w:val="24"/>
        </w:rPr>
        <w:lastRenderedPageBreak/>
        <w:t>https://doi.org/10.1080/1059924X.2019.1593273</w:t>
      </w:r>
    </w:p>
    <w:p w14:paraId="64E0AA0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https://doi.org/10.1080/1059924X.2019.1593273</w:t>
      </w:r>
    </w:p>
    <w:p w14:paraId="19E8B03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 103607. https://doi.org/10.1016/j.apergo.2021.103607</w:t>
      </w:r>
    </w:p>
    <w:p w14:paraId="0EBCA1E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Milosavljevic, S., Srinivasan, D., &amp; Trask, C. (2020). Potential exoskeleton uses for reducing low back muscular activity during farm tasks.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63</w:t>
      </w:r>
      <w:r w:rsidRPr="00DC6A2D">
        <w:rPr>
          <w:rFonts w:ascii="Calibri" w:hAnsi="Calibri" w:cs="Calibri"/>
          <w:noProof/>
          <w:szCs w:val="24"/>
        </w:rPr>
        <w:t>(11), 1017–1028. https://doi.org/10.1002/ajim.23180</w:t>
      </w:r>
    </w:p>
    <w:p w14:paraId="759C84D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van Galen, G. P., Liesker, H., &amp; de Haan, A. (2007). Effects of a vertical keyboard design on typing performance, user comfort and muscle tension.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(1), 99–107. https://doi.org/10.1016/j.apergo.2005.09.005</w:t>
      </w:r>
    </w:p>
    <w:p w14:paraId="10A12F7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Vieira, E. R., Kumar, S., Coury, H. J. C. G., &amp; Narayan, Y. (2006). Low back problems and possible improvements in nursing jobs. </w:t>
      </w:r>
      <w:r w:rsidRPr="00DC6A2D">
        <w:rPr>
          <w:rFonts w:ascii="Calibri" w:hAnsi="Calibri" w:cs="Calibri"/>
          <w:i/>
          <w:iCs/>
          <w:noProof/>
          <w:szCs w:val="24"/>
        </w:rPr>
        <w:t>Journal of Advanced Nursing</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(1), 79–89. https://doi.org/10.1111/j.1365-2648.2006.03877.x</w:t>
      </w:r>
    </w:p>
    <w:p w14:paraId="12A65F0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rPr>
      </w:pPr>
      <w:r w:rsidRPr="00DC6A2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4">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lastRenderedPageBreak/>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6">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commentRangeStart w:id="74"/>
      <w:commentRangeStart w:id="75"/>
      <w:r>
        <w:t xml:space="preserve">Figure </w:t>
      </w:r>
      <w:r w:rsidR="00F00B20">
        <w:t>3</w:t>
      </w:r>
      <w:commentRangeEnd w:id="74"/>
      <w:r w:rsidR="00DB7047">
        <w:rPr>
          <w:rStyle w:val="CommentReference"/>
        </w:rPr>
        <w:commentReference w:id="74"/>
      </w:r>
      <w:commentRangeEnd w:id="75"/>
      <w:r w:rsidR="00A94E8B">
        <w:rPr>
          <w:rStyle w:val="CommentReference"/>
        </w:rPr>
        <w:commentReference w:id="75"/>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7">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4785B64" w:rsidR="00276A77" w:rsidRDefault="00276A77">
      <w:commentRangeStart w:id="76"/>
      <w:r>
        <w:t xml:space="preserve">Figure </w:t>
      </w:r>
      <w:r w:rsidR="00F00B20">
        <w:t>4</w:t>
      </w:r>
      <w:commentRangeEnd w:id="76"/>
      <w:r w:rsidR="00DB7047">
        <w:rPr>
          <w:rStyle w:val="CommentReference"/>
        </w:rPr>
        <w:commentReference w:id="76"/>
      </w:r>
      <w:r>
        <w:t>. The difference in Borg RPE</w:t>
      </w:r>
      <w:ins w:id="77" w:author="Thamsuwan, Ornwipa" w:date="2022-05-18T11:37:00Z">
        <w:r w:rsidR="00A94E8B">
          <w:t>, a measure of overall exertion</w:t>
        </w:r>
      </w:ins>
      <w:r>
        <w:t xml:space="preserve"> from the beginning of work reported by each group of workers at each work </w:t>
      </w:r>
      <w:commentRangeStart w:id="78"/>
      <w:r>
        <w:t>period</w:t>
      </w:r>
      <w:commentRangeEnd w:id="78"/>
      <w:r w:rsidR="00C0798F">
        <w:rPr>
          <w:rStyle w:val="CommentReference"/>
        </w:rPr>
        <w:commentReference w:id="78"/>
      </w:r>
    </w:p>
    <w:p w14:paraId="7BB1090B" w14:textId="77777777" w:rsidR="00F00B20" w:rsidRDefault="00F00B20"/>
    <w:p w14:paraId="241F7F9C" w14:textId="506824BF" w:rsidR="00FB3E8C" w:rsidRDefault="006E760B">
      <w:r>
        <w:rPr>
          <w:noProof/>
        </w:rPr>
        <w:lastRenderedPageBreak/>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8">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77D5BAB" w:rsidR="00276A77" w:rsidRDefault="00276A77">
      <w:commentRangeStart w:id="79"/>
      <w:r>
        <w:t xml:space="preserve">Figure </w:t>
      </w:r>
      <w:r w:rsidR="00F00B20">
        <w:t>5</w:t>
      </w:r>
      <w:r>
        <w:t>.</w:t>
      </w:r>
      <w:commentRangeEnd w:id="79"/>
      <w:r w:rsidR="00C0798F">
        <w:rPr>
          <w:rStyle w:val="CommentReference"/>
        </w:rPr>
        <w:commentReference w:id="79"/>
      </w:r>
      <w:r>
        <w:t xml:space="preserve"> The difference in Omni RPE</w:t>
      </w:r>
      <w:ins w:id="80" w:author="Thamsuwan, Ornwipa" w:date="2022-05-18T11:38:00Z">
        <w:r w:rsidR="00A94E8B">
          <w:t>, a measure of overall exertion,</w:t>
        </w:r>
      </w:ins>
      <w:r>
        <w:t xml:space="preserve"> from the beginning of work reported by each group of workers at each work </w:t>
      </w:r>
      <w:commentRangeStart w:id="81"/>
      <w:r>
        <w:t>period</w:t>
      </w:r>
      <w:commentRangeEnd w:id="81"/>
      <w:r w:rsidR="00C0798F">
        <w:rPr>
          <w:rStyle w:val="CommentReference"/>
        </w:rPr>
        <w:commentReference w:id="81"/>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commentRangeStart w:id="82"/>
      <w:commentRangeStart w:id="83"/>
      <w:r>
        <w:t xml:space="preserve">Figure </w:t>
      </w:r>
      <w:r w:rsidR="00F00B20">
        <w:t>6</w:t>
      </w:r>
      <w:commentRangeEnd w:id="82"/>
      <w:r w:rsidR="00423C63">
        <w:rPr>
          <w:rStyle w:val="CommentReference"/>
        </w:rPr>
        <w:commentReference w:id="82"/>
      </w:r>
      <w:commentRangeEnd w:id="83"/>
      <w:r w:rsidR="00A94E8B">
        <w:rPr>
          <w:rStyle w:val="CommentReference"/>
        </w:rPr>
        <w:commentReference w:id="83"/>
      </w:r>
      <w:r>
        <w:t>. The association between %HRR and Borg RPE difference from the beginning of work shift</w:t>
      </w:r>
    </w:p>
    <w:p w14:paraId="2BB950D1" w14:textId="77777777" w:rsidR="00F00B20" w:rsidRDefault="00F00B20"/>
    <w:p w14:paraId="33977C77" w14:textId="4AA56195" w:rsidR="00FB3E8C" w:rsidRDefault="00FB3E8C">
      <w:r>
        <w:rPr>
          <w:noProof/>
        </w:rPr>
        <w:lastRenderedPageBreak/>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commentRangeStart w:id="84"/>
      <w:r>
        <w:t xml:space="preserve">Figure </w:t>
      </w:r>
      <w:r w:rsidR="00F00B20">
        <w:t>7</w:t>
      </w:r>
      <w:commentRangeEnd w:id="84"/>
      <w:r w:rsidR="00423C63">
        <w:rPr>
          <w:rStyle w:val="CommentReference"/>
        </w:rPr>
        <w:commentReference w:id="84"/>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commentRangeStart w:id="85"/>
      <w:commentRangeStart w:id="86"/>
      <w:r>
        <w:t xml:space="preserve">Figure </w:t>
      </w:r>
      <w:r w:rsidR="00F00B20">
        <w:t>8</w:t>
      </w:r>
      <w:commentRangeEnd w:id="85"/>
      <w:r w:rsidR="00423C63">
        <w:rPr>
          <w:rStyle w:val="CommentReference"/>
        </w:rPr>
        <w:commentReference w:id="85"/>
      </w:r>
      <w:commentRangeEnd w:id="86"/>
      <w:r w:rsidR="00C47975">
        <w:rPr>
          <w:rStyle w:val="CommentReference"/>
        </w:rPr>
        <w:commentReference w:id="86"/>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commentRangeStart w:id="87"/>
      <w:commentRangeStart w:id="88"/>
      <w:r>
        <w:t>Figure 1</w:t>
      </w:r>
      <w:r w:rsidR="00F00B20">
        <w:t>0</w:t>
      </w:r>
      <w:commentRangeEnd w:id="87"/>
      <w:r w:rsidR="00ED4834">
        <w:rPr>
          <w:rStyle w:val="CommentReference"/>
        </w:rPr>
        <w:commentReference w:id="87"/>
      </w:r>
      <w:commentRangeEnd w:id="88"/>
      <w:r w:rsidR="00C47975">
        <w:rPr>
          <w:rStyle w:val="CommentReference"/>
        </w:rPr>
        <w:commentReference w:id="88"/>
      </w:r>
      <w:r>
        <w:t>. Borg CR10 difference between the beginning and the end of work shift by harvesting method and muscle side</w:t>
      </w:r>
    </w:p>
    <w:p w14:paraId="4EB4A794" w14:textId="77777777" w:rsidR="00FB3E8C" w:rsidRDefault="00FB3E8C">
      <w:bookmarkStart w:id="89" w:name="_GoBack"/>
      <w:bookmarkEnd w:id="89"/>
    </w:p>
    <w:p w14:paraId="038DB395" w14:textId="6C94279B" w:rsidR="00FB3E8C" w:rsidRDefault="00FB3E8C">
      <w:r>
        <w:rPr>
          <w:noProof/>
        </w:rPr>
        <w:lastRenderedPageBreak/>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Johnson" w:date="2022-05-16T09:37:00Z" w:initials="PJ">
    <w:p w14:paraId="50CC5379" w14:textId="77777777" w:rsidR="00E01198" w:rsidRDefault="00E01198" w:rsidP="00E01198">
      <w:pPr>
        <w:pStyle w:val="CommentText"/>
      </w:pPr>
      <w:r>
        <w:rPr>
          <w:rStyle w:val="CommentReference"/>
        </w:rPr>
        <w:annotationRef/>
      </w:r>
      <w:r>
        <w:t>Suggest we be consistent throughout the manuscript on using "object or objectively" rather than "direct or directly" so these two words are not confused and used interchangeably.</w:t>
      </w:r>
    </w:p>
  </w:comment>
  <w:comment w:id="1" w:author="Thamsuwan, Ornwipa" w:date="2022-05-18T09:22:00Z" w:initials="TO">
    <w:p w14:paraId="0467A4FD" w14:textId="6591E34D" w:rsidR="00E01198" w:rsidRDefault="00E01198">
      <w:pPr>
        <w:pStyle w:val="CommentText"/>
      </w:pPr>
      <w:r>
        <w:rPr>
          <w:rStyle w:val="CommentReference"/>
        </w:rPr>
        <w:annotationRef/>
      </w:r>
      <w:r>
        <w:t xml:space="preserve">I will use ‘direct’ since the ‘objective’ is indeed subjective (based on what we know and what we want to see, which may not be real). </w:t>
      </w:r>
    </w:p>
  </w:comment>
  <w:comment w:id="2" w:author="Thamsuwan, Ornwipa" w:date="2022-05-01T18:58:00Z" w:initials="TO">
    <w:p w14:paraId="775270D0" w14:textId="49AB366D" w:rsidR="00E01198" w:rsidRDefault="00E01198" w:rsidP="0060652A">
      <w:pPr>
        <w:pStyle w:val="CommentText"/>
      </w:pPr>
      <w:r>
        <w:rPr>
          <w:rStyle w:val="CommentReference"/>
        </w:rPr>
        <w:annotationRef/>
      </w:r>
      <w:r>
        <w:t>Pablo gave some suggestions, which were all already incorporated, and approval.</w:t>
      </w:r>
    </w:p>
  </w:comment>
  <w:comment w:id="3" w:author="Thamsuwan, Ornwipa" w:date="2022-05-01T18:57:00Z" w:initials="TO">
    <w:p w14:paraId="3D6C9E8F" w14:textId="77F8CCE0" w:rsidR="00E01198" w:rsidRDefault="00E01198">
      <w:pPr>
        <w:pStyle w:val="CommentText"/>
      </w:pPr>
      <w:r>
        <w:rPr>
          <w:rStyle w:val="CommentReference"/>
        </w:rPr>
        <w:annotationRef/>
      </w:r>
      <w:r>
        <w:t>Kit has been retired. Last year she expressed interest in working on the paper but I am still waiting to hear back from her about the paper feedback.</w:t>
      </w:r>
    </w:p>
  </w:comment>
  <w:comment w:id="4" w:author="Thamsuwan, Ornwipa" w:date="2022-05-18T10:04:00Z" w:initials="TO">
    <w:p w14:paraId="75787566" w14:textId="48F7D11E" w:rsidR="00644120" w:rsidRDefault="00644120">
      <w:pPr>
        <w:pStyle w:val="CommentText"/>
      </w:pPr>
      <w:r>
        <w:rPr>
          <w:rStyle w:val="CommentReference"/>
        </w:rPr>
        <w:annotationRef/>
      </w:r>
      <w:proofErr w:type="gramStart"/>
      <w:r>
        <w:t>250 word</w:t>
      </w:r>
      <w:proofErr w:type="gramEnd"/>
      <w:r>
        <w:t xml:space="preserve"> limit for international journal of industrial ergonomics</w:t>
      </w:r>
    </w:p>
  </w:comment>
  <w:comment w:id="14" w:author="Pablo H Palmandez" w:date="2022-04-26T09:56:00Z" w:initials="PHP">
    <w:p w14:paraId="4548D1A8" w14:textId="1C1FD903" w:rsidR="00E01198" w:rsidRDefault="00E01198">
      <w:pPr>
        <w:pStyle w:val="CommentText"/>
      </w:pPr>
      <w:r>
        <w:rPr>
          <w:rStyle w:val="CommentReference"/>
        </w:rPr>
        <w:annotationRef/>
      </w:r>
      <w:r>
        <w:t>Are there studies reporting about disadvantages of the Borg scale? I have used the CR10 in Hispanics and often they do not understand the scale and exaggerate about their pain.</w:t>
      </w:r>
    </w:p>
  </w:comment>
  <w:comment w:id="15" w:author="Thamsuwan, Ornwipa" w:date="2022-04-30T19:49:00Z" w:initials="TO">
    <w:p w14:paraId="7EA89C55" w14:textId="3C153680" w:rsidR="00E01198" w:rsidRDefault="00E01198">
      <w:pPr>
        <w:pStyle w:val="CommentText"/>
      </w:pPr>
      <w:r>
        <w:rPr>
          <w:rStyle w:val="CommentReference"/>
        </w:rPr>
        <w:annotationRef/>
      </w:r>
      <w:r>
        <w:t>Added at the end of the paragraph</w:t>
      </w:r>
    </w:p>
  </w:comment>
  <w:comment w:id="28" w:author="Peter Johnson" w:date="2022-05-17T09:16:00Z" w:initials="PJ">
    <w:p w14:paraId="1CB41F80" w14:textId="77777777" w:rsidR="00E01198" w:rsidRDefault="00E01198" w:rsidP="00E01198">
      <w:pPr>
        <w:pStyle w:val="CommentText"/>
      </w:pPr>
      <w:r>
        <w:rPr>
          <w:rStyle w:val="CommentReference"/>
        </w:rPr>
        <w:annotationRef/>
      </w:r>
      <w:r>
        <w:t>Recommend association as that is the more meaningful way to express the relationship … up to interpretation however.</w:t>
      </w:r>
    </w:p>
  </w:comment>
  <w:comment w:id="29" w:author="Thamsuwan, Ornwipa" w:date="2022-05-18T09:36:00Z" w:initials="TO">
    <w:p w14:paraId="31762819" w14:textId="2B5B416D" w:rsidR="00E01198" w:rsidRDefault="00E01198">
      <w:pPr>
        <w:pStyle w:val="CommentText"/>
      </w:pPr>
      <w:r>
        <w:rPr>
          <w:rStyle w:val="CommentReference"/>
        </w:rPr>
        <w:annotationRef/>
      </w:r>
      <w:proofErr w:type="gramStart"/>
      <w:r>
        <w:t>Yes</w:t>
      </w:r>
      <w:proofErr w:type="gramEnd"/>
      <w:r>
        <w:t xml:space="preserve"> I agree</w:t>
      </w:r>
    </w:p>
  </w:comment>
  <w:comment w:id="30" w:author="Pablo H Palmandez" w:date="2022-04-26T10:02:00Z" w:initials="PHP">
    <w:p w14:paraId="775F2004" w14:textId="4529281F" w:rsidR="00E01198" w:rsidRDefault="00E01198">
      <w:pPr>
        <w:pStyle w:val="CommentText"/>
      </w:pPr>
      <w:r>
        <w:rPr>
          <w:rStyle w:val="CommentReference"/>
        </w:rPr>
        <w:annotationRef/>
      </w:r>
      <w:r>
        <w:t xml:space="preserve">Data about their experience specifically harvesting tree fruit was collected? </w:t>
      </w:r>
    </w:p>
  </w:comment>
  <w:comment w:id="31" w:author="Pablo H Palmandez" w:date="2022-04-26T12:35:00Z" w:initials="PHP">
    <w:p w14:paraId="75CC1130" w14:textId="61934458" w:rsidR="00E01198" w:rsidRDefault="00E01198">
      <w:pPr>
        <w:pStyle w:val="CommentText"/>
      </w:pPr>
      <w:r>
        <w:rPr>
          <w:rStyle w:val="CommentReference"/>
        </w:rPr>
        <w:annotationRef/>
      </w:r>
      <w:r>
        <w:t>Will pictures of workers/researches working in the field will be included?</w:t>
      </w:r>
    </w:p>
  </w:comment>
  <w:comment w:id="32" w:author="Thamsuwan, Ornwipa" w:date="2022-04-30T19:51:00Z" w:initials="TO">
    <w:p w14:paraId="71925004" w14:textId="5776066C" w:rsidR="00E01198" w:rsidRDefault="00E01198">
      <w:pPr>
        <w:pStyle w:val="CommentText"/>
      </w:pPr>
      <w:r>
        <w:rPr>
          <w:rStyle w:val="CommentReference"/>
        </w:rPr>
        <w:annotationRef/>
      </w:r>
      <w:r>
        <w:t>Pictures were included in other paper. It may be redundant.</w:t>
      </w:r>
    </w:p>
  </w:comment>
  <w:comment w:id="33" w:author="Peter Johnson" w:date="2022-05-17T09:17:00Z" w:initials="PJ">
    <w:p w14:paraId="7E3C1FDA" w14:textId="77777777" w:rsidR="00E01198" w:rsidRDefault="00E01198" w:rsidP="00E01198">
      <w:pPr>
        <w:pStyle w:val="CommentText"/>
      </w:pPr>
      <w:r>
        <w:rPr>
          <w:rStyle w:val="CommentReference"/>
        </w:rPr>
        <w:annotationRef/>
      </w:r>
      <w:r>
        <w:t>Fah, did you look at associations with the non-transformed data? I remember seeing pretty high correlation coefficients, not sure if they are higher than the non-transformed data</w:t>
      </w:r>
    </w:p>
  </w:comment>
  <w:comment w:id="34" w:author="Thamsuwan, Ornwipa" w:date="2022-05-18T09:54:00Z" w:initials="TO">
    <w:p w14:paraId="0A7B2DAA" w14:textId="78812A42" w:rsidR="00C87A14" w:rsidRDefault="00C47197">
      <w:pPr>
        <w:pStyle w:val="CommentText"/>
      </w:pPr>
      <w:r>
        <w:rPr>
          <w:rStyle w:val="CommentReference"/>
        </w:rPr>
        <w:annotationRef/>
      </w:r>
      <w:r>
        <w:t>I tested on the non-transformed data.</w:t>
      </w:r>
      <w:r w:rsidR="00C87A14">
        <w:t xml:space="preserve"> Please see the attached results “revised_correlation.txt”</w:t>
      </w:r>
    </w:p>
    <w:p w14:paraId="0E3F1E51" w14:textId="45A6484F" w:rsidR="00C87A14" w:rsidRDefault="00C87A14">
      <w:pPr>
        <w:pStyle w:val="CommentText"/>
      </w:pPr>
      <w:r>
        <w:t>The preliminary correlations were actually stronger.</w:t>
      </w:r>
    </w:p>
    <w:p w14:paraId="32BD12BE" w14:textId="1951F719" w:rsidR="00C87A14" w:rsidRDefault="00C87A14">
      <w:pPr>
        <w:pStyle w:val="CommentText"/>
      </w:pPr>
      <w:r>
        <w:t>I think we should stick with the transformed data to use a parametric test on normally-distributed data.</w:t>
      </w:r>
    </w:p>
  </w:comment>
  <w:comment w:id="35" w:author="Peter Johnson" w:date="2022-05-17T09:19:00Z" w:initials="PJ">
    <w:p w14:paraId="38BCF906" w14:textId="77777777" w:rsidR="00E01198" w:rsidRDefault="00E01198" w:rsidP="00E01198">
      <w:pPr>
        <w:pStyle w:val="CommentText"/>
      </w:pPr>
      <w:r>
        <w:rPr>
          <w:rStyle w:val="CommentReference"/>
        </w:rPr>
        <w:annotationRef/>
      </w:r>
      <w:r>
        <w:t xml:space="preserve">Did you remove bad EMG? If so it </w:t>
      </w:r>
      <w:proofErr w:type="spellStart"/>
      <w:r>
        <w:t>maay</w:t>
      </w:r>
      <w:proofErr w:type="spellEnd"/>
      <w:r>
        <w:t xml:space="preserve"> be good to explain, if you did not remove the bad EMG I do not think it will be a problem as </w:t>
      </w:r>
      <w:proofErr w:type="gramStart"/>
      <w:r>
        <w:t>there</w:t>
      </w:r>
      <w:proofErr w:type="gramEnd"/>
      <w:r>
        <w:t xml:space="preserve"> percentage of the data was so small.</w:t>
      </w:r>
    </w:p>
  </w:comment>
  <w:comment w:id="36" w:author="Thamsuwan, Ornwipa" w:date="2022-05-18T09:53:00Z" w:initials="TO">
    <w:p w14:paraId="770DBE60" w14:textId="3D1D93D4" w:rsidR="00C47197" w:rsidRDefault="00C47197">
      <w:pPr>
        <w:pStyle w:val="CommentText"/>
      </w:pPr>
      <w:r>
        <w:rPr>
          <w:rStyle w:val="CommentReference"/>
        </w:rPr>
        <w:annotationRef/>
      </w:r>
      <w:r>
        <w:t>I removed the bad EMG. Thank you for checking this.</w:t>
      </w:r>
    </w:p>
  </w:comment>
  <w:comment w:id="37" w:author="Peter Johnson" w:date="2022-05-17T09:21:00Z" w:initials="PJ">
    <w:p w14:paraId="56DCF293" w14:textId="77777777" w:rsidR="00E01198" w:rsidRDefault="00E01198" w:rsidP="00E01198">
      <w:pPr>
        <w:pStyle w:val="CommentText"/>
      </w:pPr>
      <w:r>
        <w:rPr>
          <w:rStyle w:val="CommentReference"/>
        </w:rPr>
        <w:annotationRef/>
      </w:r>
      <w:r>
        <w:t xml:space="preserve">Using a decrease in EMG </w:t>
      </w:r>
      <w:proofErr w:type="spellStart"/>
      <w:r>
        <w:t>s</w:t>
      </w:r>
      <w:proofErr w:type="spellEnd"/>
      <w:r>
        <w:t xml:space="preserve"> a measure of fatigue is open for debate but propose we present it. An increase in fatigue is also thought to indicate fatigue, but is also open for debate. I don't know if there is a wat to look at both factors in a multiple linear </w:t>
      </w:r>
      <w:proofErr w:type="spellStart"/>
      <w:r>
        <w:t>regressiom</w:t>
      </w:r>
      <w:proofErr w:type="spellEnd"/>
      <w:r>
        <w:t>. Do as you please.</w:t>
      </w:r>
    </w:p>
  </w:comment>
  <w:comment w:id="38" w:author="Thamsuwan, Ornwipa" w:date="2022-05-18T10:00:00Z" w:initials="TO">
    <w:p w14:paraId="6CF41077" w14:textId="01BDC786" w:rsidR="00C47197" w:rsidRDefault="00C47197">
      <w:pPr>
        <w:pStyle w:val="CommentText"/>
      </w:pPr>
      <w:r>
        <w:rPr>
          <w:rStyle w:val="CommentReference"/>
        </w:rPr>
        <w:annotationRef/>
      </w:r>
      <w:r>
        <w:t xml:space="preserve">I thought about the multiple linear regression on my own </w:t>
      </w:r>
    </w:p>
  </w:comment>
  <w:comment w:id="41" w:author="Peter Johnson" w:date="2022-05-17T09:21:00Z" w:initials="PJ">
    <w:p w14:paraId="3E4E55A1" w14:textId="77777777" w:rsidR="00E01198" w:rsidRDefault="00E01198" w:rsidP="00E01198">
      <w:pPr>
        <w:pStyle w:val="CommentText"/>
      </w:pPr>
      <w:r>
        <w:rPr>
          <w:rStyle w:val="CommentReference"/>
        </w:rPr>
        <w:annotationRef/>
      </w:r>
      <w:r>
        <w:t>Excellent Fah, you are such a strong researcher.</w:t>
      </w:r>
    </w:p>
  </w:comment>
  <w:comment w:id="43" w:author="Thamsuwan, Ornwipa" w:date="2022-05-18T11:26:00Z" w:initials="TO">
    <w:p w14:paraId="5904418B" w14:textId="3D7039B5" w:rsidR="007E36D7" w:rsidRDefault="007E36D7">
      <w:pPr>
        <w:pStyle w:val="CommentText"/>
      </w:pPr>
      <w:r>
        <w:rPr>
          <w:rStyle w:val="CommentReference"/>
        </w:rPr>
        <w:annotationRef/>
      </w:r>
      <w:r>
        <w:t>0.1566</w:t>
      </w:r>
    </w:p>
  </w:comment>
  <w:comment w:id="44" w:author="Thamsuwan, Ornwipa" w:date="2022-05-18T11:23:00Z" w:initials="TO">
    <w:p w14:paraId="19B4F0B2" w14:textId="340F05D2" w:rsidR="007E36D7" w:rsidRDefault="007E36D7">
      <w:pPr>
        <w:pStyle w:val="CommentText"/>
      </w:pPr>
      <w:r>
        <w:rPr>
          <w:rStyle w:val="CommentReference"/>
        </w:rPr>
        <w:annotationRef/>
      </w:r>
      <w:r>
        <w:t>0.011</w:t>
      </w:r>
    </w:p>
  </w:comment>
  <w:comment w:id="45" w:author="Thamsuwan, Ornwipa" w:date="2022-05-18T11:26:00Z" w:initials="TO">
    <w:p w14:paraId="1562B830" w14:textId="3AC59DC6" w:rsidR="007E36D7" w:rsidRDefault="007E36D7">
      <w:pPr>
        <w:pStyle w:val="CommentText"/>
      </w:pPr>
      <w:r>
        <w:rPr>
          <w:rStyle w:val="CommentReference"/>
        </w:rPr>
        <w:annotationRef/>
      </w:r>
      <w:r>
        <w:t>0.3166</w:t>
      </w:r>
    </w:p>
  </w:comment>
  <w:comment w:id="46" w:author="Thamsuwan, Ornwipa" w:date="2022-05-18T11:26:00Z" w:initials="TO">
    <w:p w14:paraId="3F5F0861" w14:textId="10DD4F68" w:rsidR="007E36D7" w:rsidRDefault="007E36D7">
      <w:pPr>
        <w:pStyle w:val="CommentText"/>
      </w:pPr>
      <w:r>
        <w:rPr>
          <w:rStyle w:val="CommentReference"/>
        </w:rPr>
        <w:annotationRef/>
      </w:r>
      <w:r>
        <w:t>0.008</w:t>
      </w:r>
    </w:p>
  </w:comment>
  <w:comment w:id="47" w:author="Thamsuwan, Ornwipa" w:date="2022-05-18T11:25:00Z" w:initials="TO">
    <w:p w14:paraId="4C20D480" w14:textId="74E103CB" w:rsidR="007E36D7" w:rsidRDefault="007E36D7">
      <w:pPr>
        <w:pStyle w:val="CommentText"/>
      </w:pPr>
      <w:r>
        <w:rPr>
          <w:rStyle w:val="CommentReference"/>
        </w:rPr>
        <w:annotationRef/>
      </w:r>
      <w:r>
        <w:t>-0.1407</w:t>
      </w:r>
    </w:p>
  </w:comment>
  <w:comment w:id="48" w:author="Thamsuwan, Ornwipa" w:date="2022-05-18T11:25:00Z" w:initials="TO">
    <w:p w14:paraId="775B6978" w14:textId="31DF27BD" w:rsidR="007E36D7" w:rsidRDefault="007E36D7">
      <w:pPr>
        <w:pStyle w:val="CommentText"/>
      </w:pPr>
      <w:r>
        <w:rPr>
          <w:rStyle w:val="CommentReference"/>
        </w:rPr>
        <w:annotationRef/>
      </w:r>
      <w:r>
        <w:t>0.038</w:t>
      </w:r>
    </w:p>
  </w:comment>
  <w:comment w:id="49" w:author="Thamsuwan, Ornwipa" w:date="2022-05-18T11:24:00Z" w:initials="TO">
    <w:p w14:paraId="21B5644B" w14:textId="68139C3E" w:rsidR="007E36D7" w:rsidRDefault="007E36D7">
      <w:pPr>
        <w:pStyle w:val="CommentText"/>
      </w:pPr>
      <w:r>
        <w:rPr>
          <w:rStyle w:val="CommentReference"/>
        </w:rPr>
        <w:annotationRef/>
      </w:r>
      <w:r>
        <w:t>-0.378</w:t>
      </w:r>
    </w:p>
  </w:comment>
  <w:comment w:id="50" w:author="Thamsuwan, Ornwipa" w:date="2022-05-18T11:24:00Z" w:initials="TO">
    <w:p w14:paraId="535DDE99" w14:textId="6D114F6C" w:rsidR="007E36D7" w:rsidRDefault="007E36D7">
      <w:pPr>
        <w:pStyle w:val="CommentText"/>
      </w:pPr>
      <w:r>
        <w:rPr>
          <w:rStyle w:val="CommentReference"/>
        </w:rPr>
        <w:annotationRef/>
      </w:r>
      <w:r>
        <w:t>0.0001</w:t>
      </w:r>
    </w:p>
  </w:comment>
  <w:comment w:id="51" w:author="Thamsuwan, Ornwipa" w:date="2022-05-18T11:34:00Z" w:initials="TO">
    <w:p w14:paraId="342A8BEE" w14:textId="003CC504" w:rsidR="00F8478D" w:rsidRDefault="00F8478D">
      <w:pPr>
        <w:pStyle w:val="CommentText"/>
      </w:pPr>
      <w:r>
        <w:rPr>
          <w:rStyle w:val="CommentReference"/>
        </w:rPr>
        <w:annotationRef/>
      </w:r>
      <w:r>
        <w:t>The significances were only Omni Ladder and Ground</w:t>
      </w:r>
    </w:p>
  </w:comment>
  <w:comment w:id="52" w:author="Thamsuwan, Ornwipa" w:date="2022-05-18T11:34:00Z" w:initials="TO">
    <w:p w14:paraId="365EE0A1" w14:textId="03996A8E" w:rsidR="00F8478D" w:rsidRDefault="00F8478D">
      <w:pPr>
        <w:pStyle w:val="CommentText"/>
      </w:pPr>
      <w:r>
        <w:rPr>
          <w:rStyle w:val="CommentReference"/>
        </w:rPr>
        <w:annotationRef/>
      </w:r>
      <w:r>
        <w:t>The significance was only Borg after the break</w:t>
      </w:r>
    </w:p>
  </w:comment>
  <w:comment w:id="59" w:author="Pablo H Palmandez" w:date="2022-04-26T12:21:00Z" w:initials="PHP">
    <w:p w14:paraId="6A934985" w14:textId="5E37E391" w:rsidR="00E01198" w:rsidRDefault="00E01198">
      <w:pPr>
        <w:pStyle w:val="CommentText"/>
      </w:pPr>
      <w:r>
        <w:rPr>
          <w:rStyle w:val="CommentReference"/>
        </w:rPr>
        <w:annotationRef/>
      </w:r>
      <w:r>
        <w:t>Yes, I think it is a good point. I could tell the pictures helped a lot.</w:t>
      </w:r>
    </w:p>
  </w:comment>
  <w:comment w:id="62" w:author="Pablo H Palmandez" w:date="2022-04-26T12:24:00Z" w:initials="PHP">
    <w:p w14:paraId="179571FD" w14:textId="32CD49F4" w:rsidR="00E01198" w:rsidRDefault="00E01198">
      <w:pPr>
        <w:pStyle w:val="CommentText"/>
      </w:pPr>
      <w:r>
        <w:rPr>
          <w:rStyle w:val="CommentReference"/>
        </w:rPr>
        <w:annotationRef/>
      </w:r>
      <w:r>
        <w:t xml:space="preserve">Based on my experience with workers, this totally makes sense to me. </w:t>
      </w:r>
      <w:r>
        <w:sym w:font="Wingdings" w:char="F04A"/>
      </w:r>
    </w:p>
  </w:comment>
  <w:comment w:id="74" w:author="Peter Johnson" w:date="2022-05-17T09:24:00Z" w:initials="PJ">
    <w:p w14:paraId="5B522C6F" w14:textId="77777777" w:rsidR="00E01198" w:rsidRDefault="00E01198" w:rsidP="00E01198">
      <w:pPr>
        <w:pStyle w:val="CommentText"/>
      </w:pPr>
      <w:r>
        <w:rPr>
          <w:rStyle w:val="CommentReference"/>
        </w:rPr>
        <w:annotationRef/>
      </w:r>
      <w:r>
        <w:t xml:space="preserve">Do you want to include T0? It may be good to have the x-axis proportional to the minutes between measurements, then the </w:t>
      </w:r>
      <w:proofErr w:type="spellStart"/>
      <w:r>
        <w:t>sloes</w:t>
      </w:r>
      <w:proofErr w:type="spellEnd"/>
      <w:r>
        <w:t xml:space="preserve"> of the lines between the points will have more meaning</w:t>
      </w:r>
    </w:p>
  </w:comment>
  <w:comment w:id="75" w:author="Thamsuwan, Ornwipa" w:date="2022-05-18T11:35:00Z" w:initials="TO">
    <w:p w14:paraId="7819329F" w14:textId="77777777" w:rsidR="00A94E8B" w:rsidRDefault="00A94E8B">
      <w:pPr>
        <w:pStyle w:val="CommentText"/>
      </w:pPr>
      <w:r>
        <w:rPr>
          <w:rStyle w:val="CommentReference"/>
        </w:rPr>
        <w:annotationRef/>
      </w:r>
      <w:r w:rsidRPr="00A94E8B">
        <w:t>T0 doesn`t exist in th</w:t>
      </w:r>
      <w:r>
        <w:t>is case as it is used for calibration and the value would be 1.</w:t>
      </w:r>
    </w:p>
    <w:p w14:paraId="02E901A4" w14:textId="1AC751CD" w:rsidR="00A94E8B" w:rsidRPr="00A94E8B" w:rsidRDefault="00A94E8B">
      <w:pPr>
        <w:pStyle w:val="CommentText"/>
      </w:pPr>
      <w:r>
        <w:t>For now, I will keep the x-axis the way it is as I still don`t know how to create this graph in R.</w:t>
      </w:r>
    </w:p>
  </w:comment>
  <w:comment w:id="76" w:author="Peter Johnson" w:date="2022-05-17T09:26:00Z" w:initials="PJ">
    <w:p w14:paraId="0D7DD45C" w14:textId="77777777" w:rsidR="00E01198" w:rsidRDefault="00E01198" w:rsidP="00E01198">
      <w:pPr>
        <w:pStyle w:val="CommentText"/>
      </w:pPr>
      <w:r>
        <w:rPr>
          <w:rStyle w:val="CommentReference"/>
        </w:rPr>
        <w:annotationRef/>
      </w:r>
      <w:r>
        <w:t>You are showing difference here which excludes presenting T0 not sure if there is more information including T0.</w:t>
      </w:r>
    </w:p>
  </w:comment>
  <w:comment w:id="78" w:author="Peter Johnson" w:date="2022-05-17T09:30:00Z" w:initials="PJ">
    <w:p w14:paraId="2B89BF62" w14:textId="77777777" w:rsidR="00E01198" w:rsidRDefault="00E01198" w:rsidP="00E01198">
      <w:pPr>
        <w:pStyle w:val="CommentText"/>
      </w:pPr>
      <w:r>
        <w:rPr>
          <w:rStyle w:val="CommentReference"/>
        </w:rPr>
        <w:annotationRef/>
      </w:r>
      <w:r>
        <w:t>Perhaps add "The Borg RPE is a measure of overall exertion." to the caption.</w:t>
      </w:r>
    </w:p>
  </w:comment>
  <w:comment w:id="79" w:author="Peter Johnson" w:date="2022-05-17T09:30:00Z" w:initials="PJ">
    <w:p w14:paraId="11E4C75E" w14:textId="1FD90584" w:rsidR="00E01198" w:rsidRDefault="00E01198" w:rsidP="00E01198">
      <w:pPr>
        <w:pStyle w:val="CommentText"/>
      </w:pPr>
      <w:r>
        <w:rPr>
          <w:rStyle w:val="CommentReference"/>
        </w:rPr>
        <w:annotationRef/>
      </w:r>
      <w:r>
        <w:t>Same as comment for Figure 4, what body part? Back and shoulders may be interesting.</w:t>
      </w:r>
    </w:p>
  </w:comment>
  <w:comment w:id="81" w:author="Peter Johnson" w:date="2022-05-17T09:31:00Z" w:initials="PJ">
    <w:p w14:paraId="719DA129" w14:textId="77777777" w:rsidR="00E01198" w:rsidRDefault="00E01198" w:rsidP="00E01198">
      <w:pPr>
        <w:pStyle w:val="CommentText"/>
      </w:pPr>
      <w:r>
        <w:rPr>
          <w:rStyle w:val="CommentReference"/>
        </w:rPr>
        <w:annotationRef/>
      </w:r>
      <w:r>
        <w:t>Perhaps add "The Omni RPE is a measure of overall exertion." to the caption.</w:t>
      </w:r>
    </w:p>
  </w:comment>
  <w:comment w:id="82" w:author="Peter Johnson" w:date="2022-05-17T09:34:00Z" w:initials="PJ">
    <w:p w14:paraId="4EC4470B" w14:textId="77777777" w:rsidR="00E01198" w:rsidRDefault="00E01198" w:rsidP="00E01198">
      <w:pPr>
        <w:pStyle w:val="CommentText"/>
      </w:pPr>
      <w:r>
        <w:rPr>
          <w:rStyle w:val="CommentReference"/>
        </w:rPr>
        <w:annotationRef/>
      </w:r>
      <w:r>
        <w:t>Fah, I think the associations will be higher if you look at the actual Borg and OMNI values, not the difference. Taking the difference eliminates the importance of the magnitude of each of the scales. 60 to 70 has the same meaning as 120 to 130 but the efforts are very different.</w:t>
      </w:r>
    </w:p>
  </w:comment>
  <w:comment w:id="83" w:author="Thamsuwan, Ornwipa" w:date="2022-05-18T11:38:00Z" w:initials="TO">
    <w:p w14:paraId="7F328BA7" w14:textId="53E3CB72" w:rsidR="00A94E8B" w:rsidRDefault="00A94E8B">
      <w:pPr>
        <w:pStyle w:val="CommentText"/>
      </w:pPr>
      <w:r>
        <w:rPr>
          <w:rStyle w:val="CommentReference"/>
        </w:rPr>
        <w:annotationRef/>
      </w:r>
      <w:r>
        <w:t>Please see the attached figures. I think they are weaker after stratification.</w:t>
      </w:r>
    </w:p>
  </w:comment>
  <w:comment w:id="84" w:author="Peter Johnson" w:date="2022-05-17T09:34:00Z" w:initials="PJ">
    <w:p w14:paraId="1FA1BFF5" w14:textId="7DC7FCCC" w:rsidR="00E01198" w:rsidRDefault="00E01198" w:rsidP="00E01198">
      <w:pPr>
        <w:pStyle w:val="CommentText"/>
      </w:pPr>
      <w:r>
        <w:rPr>
          <w:rStyle w:val="CommentReference"/>
        </w:rPr>
        <w:annotationRef/>
      </w:r>
      <w:r>
        <w:t>Same as the comment for Figure 6.</w:t>
      </w:r>
    </w:p>
  </w:comment>
  <w:comment w:id="85" w:author="Peter Johnson" w:date="2022-05-17T09:36:00Z" w:initials="PJ">
    <w:p w14:paraId="39B43F4A" w14:textId="77777777" w:rsidR="00E01198" w:rsidRDefault="00E01198" w:rsidP="00E01198">
      <w:pPr>
        <w:pStyle w:val="CommentText"/>
      </w:pPr>
      <w:r>
        <w:rPr>
          <w:rStyle w:val="CommentReference"/>
        </w:rPr>
        <w:annotationRef/>
      </w:r>
      <w:r>
        <w:t>Could one distribution be work and another rest? Is there difference when grouped by type of work or type of work and rest? There seems to be something here.</w:t>
      </w:r>
    </w:p>
  </w:comment>
  <w:comment w:id="86" w:author="Thamsuwan, Ornwipa" w:date="2022-05-18T11:41:00Z" w:initials="TO">
    <w:p w14:paraId="512037C8" w14:textId="5882570D" w:rsidR="00C47975" w:rsidRDefault="00C47975">
      <w:pPr>
        <w:pStyle w:val="CommentText"/>
      </w:pPr>
      <w:r>
        <w:rPr>
          <w:rStyle w:val="CommentReference"/>
        </w:rPr>
        <w:annotationRef/>
      </w:r>
      <w:r>
        <w:t>It could be. That’s why I run a regression to eliminate the effect of measurement time.</w:t>
      </w:r>
    </w:p>
  </w:comment>
  <w:comment w:id="87" w:author="Peter Johnson" w:date="2022-05-17T10:25:00Z" w:initials="PJ">
    <w:p w14:paraId="584C3E4F" w14:textId="77777777" w:rsidR="00E01198" w:rsidRDefault="00E01198" w:rsidP="00E01198">
      <w:pPr>
        <w:pStyle w:val="CommentText"/>
      </w:pPr>
      <w:r>
        <w:rPr>
          <w:rStyle w:val="CommentReference"/>
        </w:rPr>
        <w:annotationRef/>
      </w:r>
      <w:r>
        <w:t xml:space="preserve">This may be more interesting taking the average of the values rather than the average of the difference. It </w:t>
      </w:r>
      <w:proofErr w:type="spellStart"/>
      <w:r>
        <w:t>si</w:t>
      </w:r>
      <w:proofErr w:type="spellEnd"/>
      <w:r>
        <w:t xml:space="preserve"> interesting that the biggest changes are in the platform.</w:t>
      </w:r>
    </w:p>
  </w:comment>
  <w:comment w:id="88" w:author="Thamsuwan, Ornwipa" w:date="2022-05-18T11:42:00Z" w:initials="TO">
    <w:p w14:paraId="1B528589" w14:textId="3C059579" w:rsidR="00C47975" w:rsidRDefault="00C47975">
      <w:pPr>
        <w:pStyle w:val="CommentText"/>
      </w:pPr>
      <w:r>
        <w:rPr>
          <w:rStyle w:val="CommentReference"/>
        </w:rPr>
        <w:annotationRef/>
      </w:r>
      <w:r>
        <w:t xml:space="preserve">The average values were already published here </w:t>
      </w:r>
      <w:r w:rsidRPr="00C47975">
        <w:t>https://ergonomicscanada.ca/files/documents/conferences/2018/Conference%20Proceedings%20-%20ACE-CROSH%202018.pdf#page=108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C5379" w15:done="0"/>
  <w15:commentEx w15:paraId="0467A4FD" w15:paraIdParent="50CC5379" w15:done="0"/>
  <w15:commentEx w15:paraId="775270D0" w15:done="1"/>
  <w15:commentEx w15:paraId="3D6C9E8F" w15:done="1"/>
  <w15:commentEx w15:paraId="75787566" w15:done="0"/>
  <w15:commentEx w15:paraId="4548D1A8" w15:done="0"/>
  <w15:commentEx w15:paraId="7EA89C55" w15:paraIdParent="4548D1A8" w15:done="0"/>
  <w15:commentEx w15:paraId="1CB41F80" w15:done="0"/>
  <w15:commentEx w15:paraId="31762819" w15:paraIdParent="1CB41F80" w15:done="0"/>
  <w15:commentEx w15:paraId="775F2004" w15:done="1"/>
  <w15:commentEx w15:paraId="75CC1130" w15:done="0"/>
  <w15:commentEx w15:paraId="71925004" w15:paraIdParent="75CC1130" w15:done="0"/>
  <w15:commentEx w15:paraId="7E3C1FDA" w15:done="0"/>
  <w15:commentEx w15:paraId="32BD12BE" w15:paraIdParent="7E3C1FDA" w15:done="0"/>
  <w15:commentEx w15:paraId="38BCF906" w15:done="0"/>
  <w15:commentEx w15:paraId="770DBE60" w15:paraIdParent="38BCF906" w15:done="0"/>
  <w15:commentEx w15:paraId="56DCF293" w15:done="0"/>
  <w15:commentEx w15:paraId="6CF41077" w15:paraIdParent="56DCF293" w15:done="0"/>
  <w15:commentEx w15:paraId="3E4E55A1" w15:done="0"/>
  <w15:commentEx w15:paraId="5904418B" w15:done="0"/>
  <w15:commentEx w15:paraId="19B4F0B2" w15:done="0"/>
  <w15:commentEx w15:paraId="1562B830" w15:done="0"/>
  <w15:commentEx w15:paraId="3F5F0861" w15:done="0"/>
  <w15:commentEx w15:paraId="4C20D480" w15:done="0"/>
  <w15:commentEx w15:paraId="775B6978" w15:done="0"/>
  <w15:commentEx w15:paraId="21B5644B" w15:done="0"/>
  <w15:commentEx w15:paraId="535DDE99" w15:done="0"/>
  <w15:commentEx w15:paraId="342A8BEE" w15:done="0"/>
  <w15:commentEx w15:paraId="365EE0A1" w15:done="0"/>
  <w15:commentEx w15:paraId="6A934985" w15:done="1"/>
  <w15:commentEx w15:paraId="179571FD" w15:done="1"/>
  <w15:commentEx w15:paraId="5B522C6F" w15:done="0"/>
  <w15:commentEx w15:paraId="02E901A4" w15:paraIdParent="5B522C6F" w15:done="0"/>
  <w15:commentEx w15:paraId="0D7DD45C" w15:done="0"/>
  <w15:commentEx w15:paraId="2B89BF62" w15:done="1"/>
  <w15:commentEx w15:paraId="11E4C75E" w15:done="0"/>
  <w15:commentEx w15:paraId="719DA129" w15:done="1"/>
  <w15:commentEx w15:paraId="4EC4470B" w15:done="0"/>
  <w15:commentEx w15:paraId="7F328BA7" w15:paraIdParent="4EC4470B" w15:done="0"/>
  <w15:commentEx w15:paraId="1FA1BFF5" w15:done="0"/>
  <w15:commentEx w15:paraId="39B43F4A" w15:done="0"/>
  <w15:commentEx w15:paraId="512037C8" w15:paraIdParent="39B43F4A" w15:done="0"/>
  <w15:commentEx w15:paraId="584C3E4F" w15:done="0"/>
  <w15:commentEx w15:paraId="1B528589" w15:paraIdParent="584C3E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F5" w16cex:dateUtc="2022-05-16T14:37:00Z"/>
  <w16cex:commentExtensible w16cex:durableId="26193ACE" w16cex:dateUtc="2022-05-01T23:58:00Z"/>
  <w16cex:commentExtensible w16cex:durableId="26193A92" w16cex:dateUtc="2022-05-01T23:57:00Z"/>
  <w16cex:commentExtensible w16cex:durableId="2617F49C" w16cex:dateUtc="2022-04-26T14:56:00Z"/>
  <w16cex:commentExtensible w16cex:durableId="2617F538" w16cex:dateUtc="2022-05-01T00:49:00Z"/>
  <w16cex:commentExtensible w16cex:durableId="262DE667" w16cex:dateUtc="2022-05-17T14:16:00Z"/>
  <w16cex:commentExtensible w16cex:durableId="2617F49D" w16cex:dateUtc="2022-04-26T15:02:00Z"/>
  <w16cex:commentExtensible w16cex:durableId="2617F49E" w16cex:dateUtc="2022-04-26T17:35:00Z"/>
  <w16cex:commentExtensible w16cex:durableId="2617F58E" w16cex:dateUtc="2022-05-01T00:51:00Z"/>
  <w16cex:commentExtensible w16cex:durableId="262DE6C1" w16cex:dateUtc="2022-05-17T14:17:00Z"/>
  <w16cex:commentExtensible w16cex:durableId="262DE70B" w16cex:dateUtc="2022-05-17T14:19:00Z"/>
  <w16cex:commentExtensible w16cex:durableId="262DE77E" w16cex:dateUtc="2022-05-17T14:21:00Z"/>
  <w16cex:commentExtensible w16cex:durableId="262DE7A1" w16cex:dateUtc="2022-05-17T14:21:00Z"/>
  <w16cex:commentExtensible w16cex:durableId="2617F49F" w16cex:dateUtc="2022-04-26T17:21:00Z"/>
  <w16cex:commentExtensible w16cex:durableId="2617F4A0" w16cex:dateUtc="2022-04-26T17:24:00Z"/>
  <w16cex:commentExtensible w16cex:durableId="262DE85B" w16cex:dateUtc="2022-05-17T14:24:00Z"/>
  <w16cex:commentExtensible w16cex:durableId="262DE8E0" w16cex:dateUtc="2022-05-17T14:26:00Z"/>
  <w16cex:commentExtensible w16cex:durableId="262DE9CA" w16cex:dateUtc="2022-05-17T14:30:00Z"/>
  <w16cex:commentExtensible w16cex:durableId="262DE99F" w16cex:dateUtc="2022-05-17T14:30:00Z"/>
  <w16cex:commentExtensible w16cex:durableId="262DE9E8" w16cex:dateUtc="2022-05-17T14:31:00Z"/>
  <w16cex:commentExtensible w16cex:durableId="262DEA99" w16cex:dateUtc="2022-05-17T14:34:00Z"/>
  <w16cex:commentExtensible w16cex:durableId="262DEAB2" w16cex:dateUtc="2022-05-17T14:34:00Z"/>
  <w16cex:commentExtensible w16cex:durableId="262DEB04" w16cex:dateUtc="2022-05-17T14:36:00Z"/>
  <w16cex:commentExtensible w16cex:durableId="262DF6A7" w16cex:dateUtc="2022-05-17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C5379" w16cid:durableId="262C99F5"/>
  <w16cid:commentId w16cid:paraId="0467A4FD" w16cid:durableId="262F3955"/>
  <w16cid:commentId w16cid:paraId="775270D0" w16cid:durableId="26193ACE"/>
  <w16cid:commentId w16cid:paraId="3D6C9E8F" w16cid:durableId="26193A92"/>
  <w16cid:commentId w16cid:paraId="75787566" w16cid:durableId="262F4337"/>
  <w16cid:commentId w16cid:paraId="4548D1A8" w16cid:durableId="2617F49C"/>
  <w16cid:commentId w16cid:paraId="7EA89C55" w16cid:durableId="2617F538"/>
  <w16cid:commentId w16cid:paraId="1CB41F80" w16cid:durableId="262DE667"/>
  <w16cid:commentId w16cid:paraId="31762819" w16cid:durableId="262F3CAB"/>
  <w16cid:commentId w16cid:paraId="775F2004" w16cid:durableId="2617F49D"/>
  <w16cid:commentId w16cid:paraId="75CC1130" w16cid:durableId="2617F49E"/>
  <w16cid:commentId w16cid:paraId="71925004" w16cid:durableId="2617F58E"/>
  <w16cid:commentId w16cid:paraId="7E3C1FDA" w16cid:durableId="262DE6C1"/>
  <w16cid:commentId w16cid:paraId="32BD12BE" w16cid:durableId="262F40C2"/>
  <w16cid:commentId w16cid:paraId="38BCF906" w16cid:durableId="262DE70B"/>
  <w16cid:commentId w16cid:paraId="770DBE60" w16cid:durableId="262F409A"/>
  <w16cid:commentId w16cid:paraId="56DCF293" w16cid:durableId="262DE77E"/>
  <w16cid:commentId w16cid:paraId="6CF41077" w16cid:durableId="262F4225"/>
  <w16cid:commentId w16cid:paraId="3E4E55A1" w16cid:durableId="262DE7A1"/>
  <w16cid:commentId w16cid:paraId="5904418B" w16cid:durableId="262F5648"/>
  <w16cid:commentId w16cid:paraId="19B4F0B2" w16cid:durableId="262F559D"/>
  <w16cid:commentId w16cid:paraId="1562B830" w16cid:durableId="262F5657"/>
  <w16cid:commentId w16cid:paraId="3F5F0861" w16cid:durableId="262F5680"/>
  <w16cid:commentId w16cid:paraId="4C20D480" w16cid:durableId="262F560F"/>
  <w16cid:commentId w16cid:paraId="775B6978" w16cid:durableId="262F5619"/>
  <w16cid:commentId w16cid:paraId="21B5644B" w16cid:durableId="262F55F4"/>
  <w16cid:commentId w16cid:paraId="535DDE99" w16cid:durableId="262F55FF"/>
  <w16cid:commentId w16cid:paraId="342A8BEE" w16cid:durableId="262F583F"/>
  <w16cid:commentId w16cid:paraId="365EE0A1" w16cid:durableId="262F5856"/>
  <w16cid:commentId w16cid:paraId="6A934985" w16cid:durableId="2617F49F"/>
  <w16cid:commentId w16cid:paraId="179571FD" w16cid:durableId="2617F4A0"/>
  <w16cid:commentId w16cid:paraId="5B522C6F" w16cid:durableId="262DE85B"/>
  <w16cid:commentId w16cid:paraId="02E901A4" w16cid:durableId="262F5893"/>
  <w16cid:commentId w16cid:paraId="0D7DD45C" w16cid:durableId="262DE8E0"/>
  <w16cid:commentId w16cid:paraId="2B89BF62" w16cid:durableId="262DE9CA"/>
  <w16cid:commentId w16cid:paraId="11E4C75E" w16cid:durableId="262DE99F"/>
  <w16cid:commentId w16cid:paraId="719DA129" w16cid:durableId="262DE9E8"/>
  <w16cid:commentId w16cid:paraId="4EC4470B" w16cid:durableId="262DEA99"/>
  <w16cid:commentId w16cid:paraId="7F328BA7" w16cid:durableId="262F5948"/>
  <w16cid:commentId w16cid:paraId="1FA1BFF5" w16cid:durableId="262DEAB2"/>
  <w16cid:commentId w16cid:paraId="39B43F4A" w16cid:durableId="262DEB04"/>
  <w16cid:commentId w16cid:paraId="512037C8" w16cid:durableId="262F59D9"/>
  <w16cid:commentId w16cid:paraId="584C3E4F" w16cid:durableId="262DF6A7"/>
  <w16cid:commentId w16cid:paraId="1B528589" w16cid:durableId="262F5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01DF" w14:textId="77777777" w:rsidR="00E01198" w:rsidRDefault="00E01198" w:rsidP="00CC5DA2">
      <w:pPr>
        <w:spacing w:after="0" w:line="240" w:lineRule="auto"/>
      </w:pPr>
      <w:r>
        <w:separator/>
      </w:r>
    </w:p>
  </w:endnote>
  <w:endnote w:type="continuationSeparator" w:id="0">
    <w:p w14:paraId="30A0AE49" w14:textId="77777777" w:rsidR="00E01198" w:rsidRDefault="00E01198"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B7FF8" w14:textId="77777777" w:rsidR="00E01198" w:rsidRDefault="00E01198" w:rsidP="00CC5DA2">
      <w:pPr>
        <w:spacing w:after="0" w:line="240" w:lineRule="auto"/>
      </w:pPr>
      <w:r>
        <w:separator/>
      </w:r>
    </w:p>
  </w:footnote>
  <w:footnote w:type="continuationSeparator" w:id="0">
    <w:p w14:paraId="33C53FC3" w14:textId="77777777" w:rsidR="00E01198" w:rsidRDefault="00E01198"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Johnson">
    <w15:presenceInfo w15:providerId="Windows Live" w15:userId="aa877ea8c034024c"/>
  </w15:person>
  <w15:person w15:author="Thamsuwan, Ornwipa">
    <w15:presenceInfo w15:providerId="AD" w15:userId="S-1-5-21-1687880748-1508930569-720635935-50998"/>
  </w15:person>
  <w15:person w15:author="Pablo H Palmandez">
    <w15:presenceInfo w15:providerId="None" w15:userId="Pablo H Palm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DU0NTQxNDUwNbRQ0lEKTi0uzszPAykwrAUAIVBN8ywAAAA="/>
  </w:docVars>
  <w:rsids>
    <w:rsidRoot w:val="00FB3E8C"/>
    <w:rsid w:val="00006472"/>
    <w:rsid w:val="000316FC"/>
    <w:rsid w:val="000547DC"/>
    <w:rsid w:val="0005742A"/>
    <w:rsid w:val="000604D3"/>
    <w:rsid w:val="00062AED"/>
    <w:rsid w:val="00064890"/>
    <w:rsid w:val="00071EDF"/>
    <w:rsid w:val="00083EF8"/>
    <w:rsid w:val="0008491E"/>
    <w:rsid w:val="00087C8E"/>
    <w:rsid w:val="000B0FB2"/>
    <w:rsid w:val="000B15BF"/>
    <w:rsid w:val="000C14C8"/>
    <w:rsid w:val="000C1B26"/>
    <w:rsid w:val="000D097A"/>
    <w:rsid w:val="000D6A80"/>
    <w:rsid w:val="000F2023"/>
    <w:rsid w:val="00125953"/>
    <w:rsid w:val="001300F2"/>
    <w:rsid w:val="00132874"/>
    <w:rsid w:val="00132E4D"/>
    <w:rsid w:val="00147BF1"/>
    <w:rsid w:val="00153E36"/>
    <w:rsid w:val="00161026"/>
    <w:rsid w:val="001C161E"/>
    <w:rsid w:val="001D004D"/>
    <w:rsid w:val="001F230A"/>
    <w:rsid w:val="0021786B"/>
    <w:rsid w:val="002214F9"/>
    <w:rsid w:val="00224676"/>
    <w:rsid w:val="002374EB"/>
    <w:rsid w:val="00264758"/>
    <w:rsid w:val="00272526"/>
    <w:rsid w:val="00276A77"/>
    <w:rsid w:val="002B26FB"/>
    <w:rsid w:val="002B53E5"/>
    <w:rsid w:val="002C2955"/>
    <w:rsid w:val="002C7F87"/>
    <w:rsid w:val="002D6306"/>
    <w:rsid w:val="003020EB"/>
    <w:rsid w:val="003129C9"/>
    <w:rsid w:val="0032262B"/>
    <w:rsid w:val="00330379"/>
    <w:rsid w:val="00341330"/>
    <w:rsid w:val="003431D5"/>
    <w:rsid w:val="003434D8"/>
    <w:rsid w:val="00361024"/>
    <w:rsid w:val="003727D0"/>
    <w:rsid w:val="00374E7E"/>
    <w:rsid w:val="00377F7A"/>
    <w:rsid w:val="003A3CCB"/>
    <w:rsid w:val="003A4B9E"/>
    <w:rsid w:val="003E68BB"/>
    <w:rsid w:val="003E743B"/>
    <w:rsid w:val="003F1E3F"/>
    <w:rsid w:val="003F4CE5"/>
    <w:rsid w:val="0040026F"/>
    <w:rsid w:val="004078C6"/>
    <w:rsid w:val="00423C63"/>
    <w:rsid w:val="00432FA8"/>
    <w:rsid w:val="0043436C"/>
    <w:rsid w:val="00443D22"/>
    <w:rsid w:val="00457DE9"/>
    <w:rsid w:val="0047623D"/>
    <w:rsid w:val="00487000"/>
    <w:rsid w:val="00494F09"/>
    <w:rsid w:val="00497399"/>
    <w:rsid w:val="004B7E31"/>
    <w:rsid w:val="004C3899"/>
    <w:rsid w:val="004C66BE"/>
    <w:rsid w:val="004D797C"/>
    <w:rsid w:val="004F1E78"/>
    <w:rsid w:val="00533EAC"/>
    <w:rsid w:val="005406C7"/>
    <w:rsid w:val="005460D5"/>
    <w:rsid w:val="0055017F"/>
    <w:rsid w:val="00555106"/>
    <w:rsid w:val="0055539C"/>
    <w:rsid w:val="00566F4E"/>
    <w:rsid w:val="005937E8"/>
    <w:rsid w:val="0059483A"/>
    <w:rsid w:val="005A4496"/>
    <w:rsid w:val="005A44D5"/>
    <w:rsid w:val="005D3B50"/>
    <w:rsid w:val="005E2A98"/>
    <w:rsid w:val="005E4691"/>
    <w:rsid w:val="005E641F"/>
    <w:rsid w:val="005F70A4"/>
    <w:rsid w:val="005F748A"/>
    <w:rsid w:val="00603236"/>
    <w:rsid w:val="0060652A"/>
    <w:rsid w:val="00636887"/>
    <w:rsid w:val="0064052E"/>
    <w:rsid w:val="00644120"/>
    <w:rsid w:val="00682A39"/>
    <w:rsid w:val="006873AB"/>
    <w:rsid w:val="006C0BA8"/>
    <w:rsid w:val="006C1ED9"/>
    <w:rsid w:val="006D4D46"/>
    <w:rsid w:val="006E760B"/>
    <w:rsid w:val="00701205"/>
    <w:rsid w:val="00706C69"/>
    <w:rsid w:val="007148EB"/>
    <w:rsid w:val="00720BED"/>
    <w:rsid w:val="007211EE"/>
    <w:rsid w:val="00740C43"/>
    <w:rsid w:val="00743E3D"/>
    <w:rsid w:val="00747475"/>
    <w:rsid w:val="00754C3A"/>
    <w:rsid w:val="007630FC"/>
    <w:rsid w:val="0079332D"/>
    <w:rsid w:val="00794031"/>
    <w:rsid w:val="007A08B7"/>
    <w:rsid w:val="007B102D"/>
    <w:rsid w:val="007B19A7"/>
    <w:rsid w:val="007B4199"/>
    <w:rsid w:val="007C2133"/>
    <w:rsid w:val="007D4952"/>
    <w:rsid w:val="007D6F9E"/>
    <w:rsid w:val="007E36D7"/>
    <w:rsid w:val="007F35ED"/>
    <w:rsid w:val="007F46A9"/>
    <w:rsid w:val="007F61E2"/>
    <w:rsid w:val="00806938"/>
    <w:rsid w:val="008327AA"/>
    <w:rsid w:val="0084013A"/>
    <w:rsid w:val="00894DD7"/>
    <w:rsid w:val="008B3362"/>
    <w:rsid w:val="008B7597"/>
    <w:rsid w:val="008B7B63"/>
    <w:rsid w:val="00903820"/>
    <w:rsid w:val="009412F3"/>
    <w:rsid w:val="00944852"/>
    <w:rsid w:val="0094670B"/>
    <w:rsid w:val="00960580"/>
    <w:rsid w:val="00987A1E"/>
    <w:rsid w:val="00987AFB"/>
    <w:rsid w:val="009B5AD8"/>
    <w:rsid w:val="009C2A8C"/>
    <w:rsid w:val="009C5466"/>
    <w:rsid w:val="009C7583"/>
    <w:rsid w:val="009D0065"/>
    <w:rsid w:val="009D6681"/>
    <w:rsid w:val="009E5669"/>
    <w:rsid w:val="009F3C78"/>
    <w:rsid w:val="00A025CD"/>
    <w:rsid w:val="00A16228"/>
    <w:rsid w:val="00A44D59"/>
    <w:rsid w:val="00A5187E"/>
    <w:rsid w:val="00A8074F"/>
    <w:rsid w:val="00A85A38"/>
    <w:rsid w:val="00A94E8B"/>
    <w:rsid w:val="00AA48DE"/>
    <w:rsid w:val="00AC1E2B"/>
    <w:rsid w:val="00AE20B1"/>
    <w:rsid w:val="00AE7C74"/>
    <w:rsid w:val="00B05425"/>
    <w:rsid w:val="00B14F02"/>
    <w:rsid w:val="00B16669"/>
    <w:rsid w:val="00B340EE"/>
    <w:rsid w:val="00B5041E"/>
    <w:rsid w:val="00B53E18"/>
    <w:rsid w:val="00B858EF"/>
    <w:rsid w:val="00B876B2"/>
    <w:rsid w:val="00BC2E53"/>
    <w:rsid w:val="00BC3534"/>
    <w:rsid w:val="00BD04E1"/>
    <w:rsid w:val="00BE1BAE"/>
    <w:rsid w:val="00BE78F9"/>
    <w:rsid w:val="00BF2C91"/>
    <w:rsid w:val="00BF3903"/>
    <w:rsid w:val="00BF7160"/>
    <w:rsid w:val="00C00D35"/>
    <w:rsid w:val="00C0594B"/>
    <w:rsid w:val="00C059B1"/>
    <w:rsid w:val="00C0798F"/>
    <w:rsid w:val="00C16F0C"/>
    <w:rsid w:val="00C337D4"/>
    <w:rsid w:val="00C36CDC"/>
    <w:rsid w:val="00C47197"/>
    <w:rsid w:val="00C47975"/>
    <w:rsid w:val="00C55E4C"/>
    <w:rsid w:val="00C57437"/>
    <w:rsid w:val="00C87A14"/>
    <w:rsid w:val="00C9424F"/>
    <w:rsid w:val="00C945DC"/>
    <w:rsid w:val="00CA51BD"/>
    <w:rsid w:val="00CC5DA2"/>
    <w:rsid w:val="00CC6DCC"/>
    <w:rsid w:val="00CD06C8"/>
    <w:rsid w:val="00CD1F6C"/>
    <w:rsid w:val="00CD2A14"/>
    <w:rsid w:val="00CD687A"/>
    <w:rsid w:val="00CE3EEE"/>
    <w:rsid w:val="00CF4896"/>
    <w:rsid w:val="00D356FB"/>
    <w:rsid w:val="00D4501F"/>
    <w:rsid w:val="00D67B70"/>
    <w:rsid w:val="00D859F9"/>
    <w:rsid w:val="00DB7047"/>
    <w:rsid w:val="00DC19D0"/>
    <w:rsid w:val="00DC6A2D"/>
    <w:rsid w:val="00DD2D9F"/>
    <w:rsid w:val="00DE199A"/>
    <w:rsid w:val="00DF1C5E"/>
    <w:rsid w:val="00DF3254"/>
    <w:rsid w:val="00DF6E0B"/>
    <w:rsid w:val="00E01198"/>
    <w:rsid w:val="00E3170C"/>
    <w:rsid w:val="00E34E59"/>
    <w:rsid w:val="00E51390"/>
    <w:rsid w:val="00E5395A"/>
    <w:rsid w:val="00E60CBA"/>
    <w:rsid w:val="00E75141"/>
    <w:rsid w:val="00E852E1"/>
    <w:rsid w:val="00EB79D2"/>
    <w:rsid w:val="00ED4834"/>
    <w:rsid w:val="00EE2480"/>
    <w:rsid w:val="00EF2A0A"/>
    <w:rsid w:val="00EF72BA"/>
    <w:rsid w:val="00F00B20"/>
    <w:rsid w:val="00F07780"/>
    <w:rsid w:val="00F1663B"/>
    <w:rsid w:val="00F1751D"/>
    <w:rsid w:val="00F17788"/>
    <w:rsid w:val="00F17D72"/>
    <w:rsid w:val="00F36BE3"/>
    <w:rsid w:val="00F50BD7"/>
    <w:rsid w:val="00F5247C"/>
    <w:rsid w:val="00F56B28"/>
    <w:rsid w:val="00F8329F"/>
    <w:rsid w:val="00F8478D"/>
    <w:rsid w:val="00F87EFA"/>
    <w:rsid w:val="00F970D6"/>
    <w:rsid w:val="00FB3E8C"/>
    <w:rsid w:val="00FC6211"/>
    <w:rsid w:val="00FC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 w:type="paragraph" w:styleId="Revision">
    <w:name w:val="Revision"/>
    <w:hidden/>
    <w:uiPriority w:val="99"/>
    <w:semiHidden/>
    <w:rsid w:val="00EE2480"/>
    <w:pPr>
      <w:spacing w:after="0" w:line="240" w:lineRule="auto"/>
    </w:pPr>
  </w:style>
  <w:style w:type="character" w:styleId="UnresolvedMention">
    <w:name w:val="Unresolved Mention"/>
    <w:basedOn w:val="DefaultParagraphFont"/>
    <w:uiPriority w:val="99"/>
    <w:semiHidden/>
    <w:unhideWhenUsed/>
    <w:rsid w:val="00C4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FDEE-8BC2-417B-87F4-A59F74F03EE0}">
  <ds:schemaRefs>
    <ds:schemaRef ds:uri="http://purl.org/dc/dcmitype/"/>
    <ds:schemaRef ds:uri="http://www.w3.org/XML/1998/namespace"/>
    <ds:schemaRef ds:uri="http://purl.org/dc/terms/"/>
    <ds:schemaRef ds:uri="97209f56-d127-49f6-965f-70fc22126732"/>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1b2189cb-ccb6-4287-a69c-1cd833b0d4d4"/>
  </ds:schemaRefs>
</ds:datastoreItem>
</file>

<file path=customXml/itemProps2.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4.xml><?xml version="1.0" encoding="utf-8"?>
<ds:datastoreItem xmlns:ds="http://schemas.openxmlformats.org/officeDocument/2006/customXml" ds:itemID="{1F2D42FC-EF7E-40A8-80D6-405E2A7C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30</Pages>
  <Words>22342</Words>
  <Characters>127351</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6</cp:revision>
  <cp:lastPrinted>2022-04-30T23:04:00Z</cp:lastPrinted>
  <dcterms:created xsi:type="dcterms:W3CDTF">2022-05-18T13:18:00Z</dcterms:created>
  <dcterms:modified xsi:type="dcterms:W3CDTF">2022-05-18T15:43:00Z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