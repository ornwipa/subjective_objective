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1AEB2499" w:rsidR="007F35ED" w:rsidRDefault="009C7583" w:rsidP="00C945DC">
      <w:pPr>
        <w:pStyle w:val="Heading1"/>
      </w:pPr>
      <w:r>
        <w:t>Association</w:t>
      </w:r>
      <w:r w:rsidR="007F35ED">
        <w:t xml:space="preserve"> between subjective effort surveys and </w:t>
      </w:r>
      <w:commentRangeStart w:id="0"/>
      <w:commentRangeStart w:id="1"/>
      <w:commentRangeStart w:id="2"/>
      <w:r w:rsidR="007F35ED">
        <w:t>directly</w:t>
      </w:r>
      <w:commentRangeEnd w:id="0"/>
      <w:r w:rsidR="00EE2480">
        <w:rPr>
          <w:rStyle w:val="CommentReference"/>
          <w:rFonts w:asciiTheme="minorHAnsi" w:eastAsiaTheme="minorHAnsi" w:hAnsiTheme="minorHAnsi" w:cstheme="minorBidi"/>
          <w:color w:val="auto"/>
        </w:rPr>
        <w:commentReference w:id="0"/>
      </w:r>
      <w:commentRangeEnd w:id="1"/>
      <w:r w:rsidR="00494F09">
        <w:rPr>
          <w:rStyle w:val="CommentReference"/>
          <w:rFonts w:asciiTheme="minorHAnsi" w:eastAsiaTheme="minorHAnsi" w:hAnsiTheme="minorHAnsi" w:cstheme="minorBidi"/>
          <w:color w:val="auto"/>
        </w:rPr>
        <w:commentReference w:id="1"/>
      </w:r>
      <w:commentRangeEnd w:id="2"/>
      <w:r w:rsidR="0052226C">
        <w:rPr>
          <w:rStyle w:val="CommentReference"/>
          <w:rFonts w:asciiTheme="minorHAnsi" w:eastAsiaTheme="minorHAnsi" w:hAnsiTheme="minorHAnsi" w:cstheme="minorBidi"/>
          <w:color w:val="auto"/>
        </w:rPr>
        <w:commentReference w:id="2"/>
      </w:r>
      <w:r w:rsidR="007F35ED">
        <w:t xml:space="preserve">-measured </w:t>
      </w:r>
      <w:r w:rsidR="009F3C78">
        <w:t xml:space="preserve">physical </w:t>
      </w:r>
      <w:r w:rsidR="007F35ED">
        <w:t>workload</w:t>
      </w:r>
      <w:r w:rsidR="003F4CE5">
        <w:t>s in</w:t>
      </w:r>
      <w:r w:rsidR="00F5247C">
        <w:t xml:space="preserve"> Hispanic</w:t>
      </w:r>
      <w:r w:rsidR="003F4CE5">
        <w:t xml:space="preserve"> migrant 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5335F9AE" w:rsidR="00BF3903" w:rsidRPr="00BF3903" w:rsidRDefault="00BF3903" w:rsidP="00BF3903">
      <w:pPr>
        <w:spacing w:line="480" w:lineRule="auto"/>
      </w:pPr>
      <w:r>
        <w:t>Ornwipa Thamsuwan,</w:t>
      </w:r>
      <w:r w:rsidR="0060652A" w:rsidRPr="0060652A">
        <w:t xml:space="preserve"> </w:t>
      </w:r>
      <w:r w:rsidR="0060652A">
        <w:t>Pablo Palmandez</w:t>
      </w:r>
      <w:r>
        <w:t>, Peter W. Johnson</w:t>
      </w:r>
    </w:p>
    <w:p w14:paraId="4BF56E70" w14:textId="4D285CFE" w:rsidR="002374EB" w:rsidRDefault="002374EB" w:rsidP="002374EB">
      <w:pPr>
        <w:pStyle w:val="Heading3"/>
        <w:spacing w:line="480" w:lineRule="auto"/>
      </w:pPr>
      <w:commentRangeStart w:id="3"/>
      <w:commentRangeStart w:id="4"/>
      <w:r>
        <w:t>Abstract</w:t>
      </w:r>
      <w:commentRangeEnd w:id="3"/>
      <w:r w:rsidR="00644120">
        <w:rPr>
          <w:rStyle w:val="CommentReference"/>
          <w:rFonts w:asciiTheme="minorHAnsi" w:eastAsiaTheme="minorHAnsi" w:hAnsiTheme="minorHAnsi" w:cstheme="minorBidi"/>
          <w:color w:val="auto"/>
        </w:rPr>
        <w:commentReference w:id="3"/>
      </w:r>
      <w:commentRangeEnd w:id="4"/>
      <w:r w:rsidR="0052226C">
        <w:rPr>
          <w:rStyle w:val="CommentReference"/>
          <w:rFonts w:asciiTheme="minorHAnsi" w:eastAsiaTheme="minorHAnsi" w:hAnsiTheme="minorHAnsi" w:cstheme="minorBidi"/>
          <w:color w:val="auto"/>
        </w:rPr>
        <w:commentReference w:id="4"/>
      </w:r>
      <w:r>
        <w:t xml:space="preserve"> </w:t>
      </w:r>
    </w:p>
    <w:p w14:paraId="219A9622" w14:textId="16DC8A58"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r w:rsidR="00644120">
        <w:t xml:space="preserve">their </w:t>
      </w:r>
      <w:r w:rsidR="000F2023">
        <w:t>physical effort</w:t>
      </w:r>
      <w:r>
        <w:t>. This study investigated whether subjective scales widely used in exercise</w:t>
      </w:r>
      <w:r w:rsidR="00F56B28">
        <w:t xml:space="preserve"> physiology</w:t>
      </w:r>
      <w:r>
        <w:t xml:space="preserve"> were associated with </w:t>
      </w:r>
      <w:r w:rsidR="0052226C">
        <w:t xml:space="preserve">direct measures </w:t>
      </w:r>
      <w:r>
        <w:t xml:space="preserve">metabolic load and muscle fatigue in this population. </w:t>
      </w:r>
    </w:p>
    <w:p w14:paraId="427E48DA" w14:textId="345DAA7D" w:rsidR="002374EB" w:rsidRDefault="002374EB" w:rsidP="002374EB">
      <w:pPr>
        <w:spacing w:line="480" w:lineRule="auto"/>
      </w:pPr>
      <w:r>
        <w:t xml:space="preserve">Twenty-four migrant apple harvesters participated in this study. </w:t>
      </w:r>
      <w:commentRangeStart w:id="5"/>
      <w:commentRangeStart w:id="6"/>
      <w:r>
        <w:t>Borg RPE in Spanish and Omni RPE</w:t>
      </w:r>
      <w:commentRangeEnd w:id="5"/>
      <w:r w:rsidR="0052226C">
        <w:rPr>
          <w:rStyle w:val="CommentReference"/>
        </w:rPr>
        <w:commentReference w:id="5"/>
      </w:r>
      <w:commentRangeEnd w:id="6"/>
      <w:r w:rsidR="00BB4E82">
        <w:rPr>
          <w:rStyle w:val="CommentReference"/>
        </w:rPr>
        <w:commentReference w:id="6"/>
      </w:r>
      <w:r>
        <w:t xml:space="preserv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w:t>
      </w:r>
      <w:r w:rsidR="0052226C">
        <w:t xml:space="preserve">determine whether there were </w:t>
      </w:r>
      <w:r w:rsidR="0069374B">
        <w:t xml:space="preserve">associations between subjective and direct measures of </w:t>
      </w:r>
      <w:r>
        <w:t>overall exertion</w:t>
      </w:r>
      <w:r w:rsidR="002D4844">
        <w:t xml:space="preserve"> </w:t>
      </w:r>
      <w:commentRangeStart w:id="7"/>
      <w:r w:rsidR="002D4844">
        <w:t>measures</w:t>
      </w:r>
      <w:commentRangeEnd w:id="7"/>
      <w:r w:rsidR="002D4844">
        <w:rPr>
          <w:rStyle w:val="CommentReference"/>
        </w:rPr>
        <w:commentReference w:id="7"/>
      </w:r>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08491E">
        <w:t>day measurements of</w:t>
      </w:r>
      <w:r w:rsidR="00494F09">
        <w:t xml:space="preserve"> </w:t>
      </w:r>
      <w:r>
        <w:t xml:space="preserve">muscle fatigue </w:t>
      </w:r>
      <w:r w:rsidR="0008491E">
        <w:t xml:space="preserve">were </w:t>
      </w:r>
      <w:r>
        <w:t xml:space="preserve">regressed on Borg CR10 </w:t>
      </w:r>
      <w:r w:rsidR="00C0594B">
        <w:t>changes</w:t>
      </w:r>
      <w:r>
        <w:t xml:space="preserve"> from the beginning to the end of the work shift.</w:t>
      </w:r>
    </w:p>
    <w:p w14:paraId="01BDBD5F" w14:textId="79570413" w:rsidR="002374EB" w:rsidRDefault="00401948" w:rsidP="002374EB">
      <w:pPr>
        <w:spacing w:line="480" w:lineRule="auto"/>
      </w:pPr>
      <w:r>
        <w:t>Omni RPE were found correlated with the % HRR</w:t>
      </w:r>
      <w:r w:rsidR="00502418">
        <w:t>. Also,</w:t>
      </w:r>
      <w:r w:rsidR="00FD7ACF">
        <w:t xml:space="preserve"> </w:t>
      </w:r>
      <w:r w:rsidR="002374EB">
        <w:t xml:space="preserve">Borg RPE were correlated to the % HRR after the </w:t>
      </w:r>
      <w:r w:rsidR="00FD7ACF">
        <w:t>break</w:t>
      </w:r>
      <w:r w:rsidR="002374EB">
        <w:t xml:space="preserve"> but not after the work. </w:t>
      </w:r>
      <w:r>
        <w:t>T</w:t>
      </w:r>
      <w:r w:rsidR="002374EB">
        <w:t xml:space="preserve">hese scales might be useful for certain situations. For the local </w:t>
      </w:r>
      <w:r w:rsidR="002374EB">
        <w:lastRenderedPageBreak/>
        <w:t>discomfort, Borg CR10 were not correlated with the MPF of EMG</w:t>
      </w:r>
      <w:r>
        <w:t xml:space="preserve"> and, therefore,</w:t>
      </w:r>
      <w:r w:rsidR="002374EB">
        <w:t xml:space="preserve"> could not replace direct measurement.</w:t>
      </w:r>
    </w:p>
    <w:p w14:paraId="6B2E3A1B" w14:textId="77777777" w:rsidR="002374EB" w:rsidRDefault="002374EB" w:rsidP="002374EB">
      <w:pPr>
        <w:pStyle w:val="Heading2"/>
        <w:spacing w:line="480" w:lineRule="auto"/>
      </w:pPr>
      <w:r>
        <w:t>Keywords</w:t>
      </w:r>
    </w:p>
    <w:p w14:paraId="02D710DD" w14:textId="2BE26F6C" w:rsidR="002374EB" w:rsidRDefault="0069374B" w:rsidP="002374EB">
      <w:pPr>
        <w:spacing w:line="480" w:lineRule="auto"/>
      </w:pPr>
      <w:r>
        <w:rPr>
          <w:rStyle w:val="CommentReference"/>
        </w:rPr>
        <w:commentReference w:id="8"/>
      </w:r>
      <w:r w:rsidR="002374EB">
        <w:t>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28D95BB3" w:rsidR="00C945DC" w:rsidRDefault="002374EB" w:rsidP="003727D0">
      <w:pPr>
        <w:spacing w:line="480" w:lineRule="auto"/>
      </w:pPr>
      <w:r>
        <w:t xml:space="preserve">Hispanic migrant agricultural workers are essential in the </w:t>
      </w:r>
      <w:commentRangeStart w:id="9"/>
      <w:r w:rsidR="00A80D58">
        <w:t>North American</w:t>
      </w:r>
      <w:r>
        <w:t xml:space="preserve"> </w:t>
      </w:r>
      <w:commentRangeEnd w:id="9"/>
      <w:r w:rsidR="00A80D58">
        <w:rPr>
          <w:rStyle w:val="CommentReference"/>
        </w:rPr>
        <w:commentReference w:id="9"/>
      </w:r>
      <w:r>
        <w:t>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the</w:t>
      </w:r>
      <w:r w:rsidR="00A80D58">
        <w:t xml:space="preserve"> less expensive and simpler to use</w:t>
      </w:r>
      <w:r w:rsidR="00CD1F6C">
        <w:t xml:space="preserv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00B27C06"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w:t>
      </w:r>
      <w:r w:rsidR="00082F64">
        <w:t xml:space="preserve">Despite being essential to the North American economy, </w:t>
      </w:r>
      <w:commentRangeStart w:id="10"/>
      <w:r w:rsidR="00082F64">
        <w:t xml:space="preserve">language, cultural, immigration status, and educational barriers can </w:t>
      </w:r>
      <w:commentRangeEnd w:id="10"/>
      <w:r w:rsidR="00082F64">
        <w:rPr>
          <w:rStyle w:val="CommentReference"/>
        </w:rPr>
        <w:commentReference w:id="10"/>
      </w:r>
      <w:r w:rsidR="00603236">
        <w:t xml:space="preserve"> can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 xml:space="preserve">(Cooper et al., 2006; </w:t>
      </w:r>
      <w:r w:rsidRPr="00CC5DA2">
        <w:rPr>
          <w:noProof/>
        </w:rPr>
        <w:lastRenderedPageBreak/>
        <w:t>McCurdy et al., 2003)</w:t>
      </w:r>
      <w:r>
        <w:fldChar w:fldCharType="end"/>
      </w:r>
      <w:r w:rsidRPr="00CD2A14">
        <w:t xml:space="preserve">. </w:t>
      </w:r>
      <w:r w:rsidR="00F17788">
        <w:t>Additionally</w:t>
      </w:r>
      <w:r>
        <w:t xml:space="preserve">, </w:t>
      </w:r>
      <w:r w:rsidR="00603236">
        <w:t>these known problems are</w:t>
      </w:r>
      <w:r>
        <w:t xml:space="preserve">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19C1EE7C" w:rsidR="00BD04E1" w:rsidRDefault="003E743B" w:rsidP="00497399">
      <w:pPr>
        <w:spacing w:line="480" w:lineRule="auto"/>
      </w:pPr>
      <w:r>
        <w:t xml:space="preserve">Field ergonomic assessment can be </w:t>
      </w:r>
      <w:r w:rsidR="00E75141">
        <w:t>directly-measured</w:t>
      </w:r>
      <w:r w:rsidR="00082F64">
        <w:t xml:space="preserve"> with sensors</w:t>
      </w:r>
      <w:r w:rsidR="00E75141">
        <w:t xml:space="preserve"> </w:t>
      </w:r>
      <w:r>
        <w:t>and subjective</w:t>
      </w:r>
      <w:r w:rsidR="00082F64">
        <w:t>ly</w:t>
      </w:r>
      <w:r>
        <w:t xml:space="preserve"> participant’s </w:t>
      </w:r>
      <w:r w:rsidR="00082F64">
        <w:t>self-reported</w:t>
      </w:r>
      <w:r>
        <w:t xml:space="preserve"> ratings.</w:t>
      </w:r>
    </w:p>
    <w:p w14:paraId="6EBA0E01" w14:textId="5EE50DA1"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occupational health,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CA53BA">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CA53BA">
        <w:rPr>
          <w:noProof/>
        </w:rPr>
        <w:t>(Das et al., 2013)</w:t>
      </w:r>
      <w:r w:rsidR="00F87EFA">
        <w:fldChar w:fldCharType="end"/>
      </w:r>
      <w:r w:rsidR="00F87EFA" w:rsidRPr="00CA53BA">
        <w:t xml:space="preserve">, rice </w:t>
      </w:r>
      <w:r w:rsidR="00F87EFA">
        <w:fldChar w:fldCharType="begin" w:fldLock="1"/>
      </w:r>
      <w:r w:rsidR="00F87EFA" w:rsidRPr="00CA53B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CA53BA">
        <w:rPr>
          <w:noProof/>
        </w:rPr>
        <w:t>(Sahu et al., 2013)</w:t>
      </w:r>
      <w:r w:rsidR="00F87EFA">
        <w:fldChar w:fldCharType="end"/>
      </w:r>
      <w:r w:rsidR="00F87EFA" w:rsidRPr="00CA53BA">
        <w:t xml:space="preserve">, wheat </w:t>
      </w:r>
      <w:r w:rsidR="00F87EFA">
        <w:fldChar w:fldCharType="begin" w:fldLock="1"/>
      </w:r>
      <w:r w:rsidR="000C1B26" w:rsidRPr="00CA53BA">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r w:rsidR="00F87EFA" w:rsidRPr="006B1825">
        <w:t>apple</w:t>
      </w:r>
      <w:r w:rsidR="009412F3" w:rsidRPr="006B1825">
        <w:t>s</w:t>
      </w:r>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 xml:space="preserve"> 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 </w:t>
      </w:r>
      <w:r w:rsidR="009412F3">
        <w:t xml:space="preserve"> be a predictor of MET.</w:t>
      </w:r>
      <w:r w:rsidR="000C14C8">
        <w:t xml:space="preserve"> </w:t>
      </w:r>
      <w:r w:rsidR="00082F64">
        <w:t>On</w:t>
      </w:r>
      <w:r w:rsidR="000C1B26">
        <w:t xml:space="preserve">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506B0D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w:t>
      </w:r>
      <w:r w:rsidR="00232F4C">
        <w:t>harvesting tools</w:t>
      </w:r>
      <w:r w:rsidR="00232F4C">
        <w:rPr>
          <w:rStyle w:val="CommentReference"/>
        </w:rPr>
        <w:commentReference w:id="11"/>
      </w:r>
      <w:r w:rsidR="00CC6DCC">
        <w:t>.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232F4C" w:rsidRPr="00232F4C">
        <w:t xml:space="preserve"> </w:t>
      </w:r>
      <w:r w:rsidR="00232F4C">
        <w:t xml:space="preserve">for general ergonomic assessments and </w:t>
      </w:r>
      <w:r w:rsidR="00CC6DCC">
        <w:t>the follow up of the effectiveness after the implementation of technology</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w:t>
      </w:r>
      <w:r w:rsidR="00232F4C">
        <w:t xml:space="preserve">different </w:t>
      </w:r>
      <w:r w:rsidR="007B102D">
        <w:t>agricultur</w:t>
      </w:r>
      <w:r w:rsidR="009D6681">
        <w:t>al fields</w:t>
      </w:r>
      <w:r w:rsidR="007B102D">
        <w:t xml:space="preserve">, EMG was </w:t>
      </w:r>
      <w:r w:rsidR="00232F4C">
        <w:t>used</w:t>
      </w:r>
      <w:r w:rsidR="007B102D">
        <w:t xml:space="preserve">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xml:space="preserve">, </w:t>
      </w:r>
      <w:r w:rsidR="0076330C">
        <w:t xml:space="preserve">compare the differences between farmworkers using ladders and </w:t>
      </w:r>
      <w:r w:rsidR="007B102D">
        <w:t xml:space="preserve">mobile orchard platform </w:t>
      </w:r>
      <w:r w:rsidR="007F46A9">
        <w:t>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76330C">
        <w:t>,</w:t>
      </w:r>
      <w:r w:rsidR="009D6681">
        <w:t xml:space="preserve"> and</w:t>
      </w:r>
      <w:r w:rsidR="0076330C">
        <w:t xml:space="preserve"> investigate</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232F4C">
        <w:t>for selected</w:t>
      </w:r>
      <w:r w:rsidR="009C5466">
        <w:t xml:space="preserv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12"/>
      <w:commentRangeStart w:id="13"/>
      <w:r>
        <w:t>been</w:t>
      </w:r>
      <w:commentRangeEnd w:id="12"/>
      <w:r w:rsidR="00B53E18">
        <w:rPr>
          <w:rStyle w:val="CommentReference"/>
        </w:rPr>
        <w:commentReference w:id="12"/>
      </w:r>
      <w:commentRangeEnd w:id="13"/>
      <w:r w:rsidR="00C059B1">
        <w:rPr>
          <w:rStyle w:val="CommentReference"/>
        </w:rPr>
        <w:commentReference w:id="13"/>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627A2841" w:rsidR="00DC6A2D" w:rsidRDefault="006C0BA8" w:rsidP="005460D5">
      <w:pPr>
        <w:spacing w:line="480" w:lineRule="auto"/>
      </w:pPr>
      <w:r>
        <w:lastRenderedPageBreak/>
        <w:t>On the other hand</w:t>
      </w:r>
      <w:r w:rsidR="00C16F0C">
        <w:t xml:space="preserve">, Borg </w:t>
      </w:r>
      <w:commentRangeStart w:id="14"/>
      <w:r w:rsidR="00C16F0C">
        <w:t>CR10</w:t>
      </w:r>
      <w:commentRangeEnd w:id="14"/>
      <w:r w:rsidR="00472F38">
        <w:rPr>
          <w:rStyle w:val="CommentReference"/>
        </w:rPr>
        <w:commentReference w:id="14"/>
      </w:r>
      <w:r w:rsidR="00C16F0C">
        <w:t xml:space="preserve">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6206C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38F67EEA"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another commonly-used and validated scale</w:t>
      </w:r>
      <w:r w:rsidR="0076330C">
        <w:t>,</w:t>
      </w:r>
      <w:r w:rsidR="00F07780">
        <w:t xml:space="preserve"> </w:t>
      </w:r>
      <w:r w:rsidR="003E743B">
        <w:t>Omni RPE</w:t>
      </w:r>
      <w:r w:rsidR="0076330C">
        <w:t>,</w:t>
      </w:r>
      <w:r w:rsidR="003E743B">
        <w:t xml:space="preserve"> </w:t>
      </w:r>
      <w:r w:rsidR="00F07780">
        <w:t>includes</w:t>
      </w:r>
      <w:r w:rsidR="003E743B">
        <w:t xml:space="preserve"> pictorial descriptors in specific</w:t>
      </w:r>
      <w:r w:rsidR="00AE7C74">
        <w:t xml:space="preserve"> </w:t>
      </w:r>
      <w:r w:rsidR="0076330C">
        <w:t xml:space="preserve">to the </w:t>
      </w:r>
      <w:r w:rsidR="00AE7C74">
        <w:t>context</w:t>
      </w:r>
      <w:r w:rsidR="0076330C">
        <w:t xml:space="preserve"> along with anchor words</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4380937E" w:rsidR="009C7583" w:rsidRDefault="0076330C" w:rsidP="00497399">
      <w:pPr>
        <w:spacing w:line="480" w:lineRule="auto"/>
      </w:pPr>
      <w:r>
        <w:t>The r</w:t>
      </w:r>
      <w:r w:rsidR="00DE199A" w:rsidRPr="00272526">
        <w:t>elationship</w:t>
      </w:r>
      <w:r w:rsidR="00800722">
        <w:t>s</w:t>
      </w:r>
      <w:r w:rsidR="00DE199A" w:rsidRPr="00272526">
        <w:t xml:space="preserve"> between </w:t>
      </w:r>
      <w:r w:rsidR="00DC19D0">
        <w:t>subject</w:t>
      </w:r>
      <w:r w:rsidR="00800722">
        <w:t>ively</w:t>
      </w:r>
      <w:r w:rsidR="00DC19D0">
        <w:t>-reported</w:t>
      </w:r>
      <w:r w:rsidR="00DC19D0" w:rsidRPr="00272526">
        <w:t xml:space="preserve"> </w:t>
      </w:r>
      <w:r w:rsidR="00DE199A" w:rsidRPr="00272526">
        <w:t xml:space="preserve">and </w:t>
      </w:r>
      <w:r w:rsidR="00DC19D0">
        <w:t>direct</w:t>
      </w:r>
      <w:r w:rsidR="00DC19D0" w:rsidRPr="00272526">
        <w:t xml:space="preserve"> </w:t>
      </w:r>
      <w:r w:rsidR="00DE199A" w:rsidRPr="00272526">
        <w:t xml:space="preserve">measures </w:t>
      </w:r>
      <w:r w:rsidR="00800722">
        <w:t>have</w:t>
      </w:r>
      <w:r w:rsidR="00800722" w:rsidRPr="00272526">
        <w:t xml:space="preserve"> </w:t>
      </w:r>
      <w:r w:rsidR="00DE199A" w:rsidRPr="00272526">
        <w:t xml:space="preserve">been </w:t>
      </w:r>
      <w:r w:rsidR="00374E7E">
        <w:t>investigated in laboratory studies</w:t>
      </w:r>
      <w:r w:rsidR="00DE199A"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7C7B633A" w:rsidR="00374E7E" w:rsidRDefault="007F61E2" w:rsidP="00497399">
      <w:pPr>
        <w:spacing w:line="480" w:lineRule="auto"/>
      </w:pPr>
      <w:r>
        <w:t xml:space="preserve">Despite </w:t>
      </w:r>
      <w:r w:rsidR="0076330C">
        <w:t>many</w:t>
      </w:r>
      <w:r>
        <w:t xml:space="preserve"> laboratory validation</w:t>
      </w:r>
      <w:r w:rsidR="0076330C">
        <w:t xml:space="preserve"> studies</w:t>
      </w:r>
      <w:r>
        <w:t xml:space="preserve"> of subjective scales, s</w:t>
      </w:r>
      <w:r w:rsidR="001C161E">
        <w:t>tudies on association</w:t>
      </w:r>
      <w:r w:rsidR="00F17788">
        <w:t>s</w:t>
      </w:r>
      <w:r w:rsidR="001C161E">
        <w:t xml:space="preserve"> between </w:t>
      </w:r>
      <w:r w:rsidR="00DC19D0">
        <w:t xml:space="preserve">direct </w:t>
      </w:r>
      <w:r w:rsidR="001C161E">
        <w:t xml:space="preserve">and </w:t>
      </w:r>
      <w:r w:rsidR="00DC19D0">
        <w:t>subject</w:t>
      </w:r>
      <w:r w:rsidR="00472F38">
        <w:t>ively</w:t>
      </w:r>
      <w:r w:rsidR="00DC19D0">
        <w:t xml:space="preserve">-reported </w:t>
      </w:r>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49FB76EE" w:rsidR="00C945DC" w:rsidRDefault="00E01198" w:rsidP="00497399">
      <w:pPr>
        <w:spacing w:line="480" w:lineRule="auto"/>
      </w:pPr>
      <w:r>
        <w:t xml:space="preserve">In the context of </w:t>
      </w:r>
      <w:r w:rsidR="00EE2480">
        <w:t>Hispanic</w:t>
      </w:r>
      <w:r w:rsidR="006206CD">
        <w:t>, both</w:t>
      </w:r>
      <w:r w:rsidR="00EE2480">
        <w:t xml:space="preserve"> </w:t>
      </w:r>
      <w:commentRangeStart w:id="15"/>
      <w:commentRangeStart w:id="16"/>
      <w:r w:rsidR="0076330C">
        <w:t>migrant</w:t>
      </w:r>
      <w:commentRangeEnd w:id="15"/>
      <w:r w:rsidR="0076330C">
        <w:rPr>
          <w:rStyle w:val="CommentReference"/>
        </w:rPr>
        <w:commentReference w:id="15"/>
      </w:r>
      <w:commentRangeEnd w:id="16"/>
      <w:r w:rsidR="00BB4E82">
        <w:rPr>
          <w:rStyle w:val="CommentReference"/>
        </w:rPr>
        <w:commentReference w:id="16"/>
      </w:r>
      <w:r w:rsidR="005713AD">
        <w:t xml:space="preserve"> and non-migrant</w:t>
      </w:r>
      <w:r w:rsidR="006206CD">
        <w:t>,</w:t>
      </w:r>
      <w:r w:rsidR="00EE2480">
        <w:t xml:space="preserve"> farmworkers in the </w:t>
      </w:r>
      <w:r w:rsidR="006B1825">
        <w:t>North America</w:t>
      </w:r>
      <w:r w:rsidR="00EE2480">
        <w:t>, t</w:t>
      </w:r>
      <w:r w:rsidR="0084013A">
        <w:t xml:space="preserve">he </w:t>
      </w:r>
      <w:r w:rsidR="000D6A80">
        <w:t xml:space="preserve">primary </w:t>
      </w:r>
      <w:r w:rsidR="0084013A">
        <w:t xml:space="preserve">objective of this study was to </w:t>
      </w:r>
      <w:r w:rsidR="00EE2480">
        <w:t>determine whether there are</w:t>
      </w:r>
      <w:r w:rsidR="000D6A80">
        <w:t xml:space="preserve"> </w:t>
      </w:r>
      <w:r w:rsidR="00472F38">
        <w:t xml:space="preserve">associations </w:t>
      </w:r>
      <w:r w:rsidR="0084013A">
        <w:t xml:space="preserve">between the </w:t>
      </w:r>
      <w:r w:rsidR="00472F38">
        <w:t xml:space="preserve">directly measured, </w:t>
      </w:r>
      <w:commentRangeStart w:id="17"/>
      <w:r w:rsidR="0076330C">
        <w:t xml:space="preserve">sensor-based </w:t>
      </w:r>
      <w:commentRangeEnd w:id="17"/>
      <w:r w:rsidR="0076330C">
        <w:rPr>
          <w:rStyle w:val="CommentReference"/>
        </w:rPr>
        <w:commentReference w:id="17"/>
      </w:r>
      <w:r w:rsidR="0084013A">
        <w:t>and subjective evaluation</w:t>
      </w:r>
      <w:r w:rsidR="00472F38">
        <w:t>s</w:t>
      </w:r>
      <w:r w:rsidR="0084013A">
        <w:t xml:space="preserve"> of overall </w:t>
      </w:r>
      <w:r w:rsidR="00EE2480">
        <w:t xml:space="preserve">exertion </w:t>
      </w:r>
      <w:r w:rsidR="0084013A">
        <w:t>level</w:t>
      </w:r>
      <w:r w:rsidR="00EE2480">
        <w:t>s</w:t>
      </w:r>
      <w:r w:rsidR="0084013A">
        <w:t xml:space="preserve"> as well as at </w:t>
      </w:r>
      <w:r w:rsidR="00EE2480">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w:t>
      </w:r>
      <w:r w:rsidR="00472F38">
        <w:t xml:space="preserve">Omni and </w:t>
      </w:r>
      <w:r w:rsidR="003A4B9E">
        <w:t xml:space="preserve">RPE scales, and 2.) the </w:t>
      </w:r>
      <w:commentRangeStart w:id="18"/>
      <w:commentRangeStart w:id="19"/>
      <w:r w:rsidR="00960580">
        <w:t xml:space="preserve">association </w:t>
      </w:r>
      <w:commentRangeEnd w:id="18"/>
      <w:r w:rsidR="00682A39">
        <w:rPr>
          <w:rStyle w:val="CommentReference"/>
        </w:rPr>
        <w:commentReference w:id="18"/>
      </w:r>
      <w:commentRangeEnd w:id="19"/>
      <w:r w:rsidR="00E75141">
        <w:rPr>
          <w:rStyle w:val="CommentReference"/>
        </w:rPr>
        <w:commentReference w:id="19"/>
      </w:r>
      <w:r w:rsidR="003A4B9E">
        <w:t xml:space="preserve">between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ABB6D7A" w:rsidR="00C945DC" w:rsidRDefault="00C945DC" w:rsidP="00497399">
      <w:pPr>
        <w:spacing w:line="480" w:lineRule="auto"/>
      </w:pPr>
      <w:r>
        <w:t>Twenty-four</w:t>
      </w:r>
      <w:r w:rsidR="00DE199A">
        <w:t xml:space="preserve"> Hispanic male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20"/>
      <w:r w:rsidR="00DF3254">
        <w:t xml:space="preserve">average 3.4 years </w:t>
      </w:r>
      <w:commentRangeEnd w:id="20"/>
      <w:r w:rsidR="00B53E18">
        <w:rPr>
          <w:rStyle w:val="CommentReference"/>
        </w:rPr>
        <w:commentReference w:id="20"/>
      </w:r>
      <w:r w:rsidR="00DF3254">
        <w:t xml:space="preserve">(range 1-14 years). The participants were equally divided into three groups </w:t>
      </w:r>
      <w:r w:rsidR="0076330C">
        <w:t>based on three</w:t>
      </w:r>
      <w:r w:rsidR="00DF3254">
        <w:t xml:space="preserve"> different harvesting methods: 1.) picking apples at the lower level of the trees up to their reach distance overhead, denoted as “Ground”</w:t>
      </w:r>
      <w:r w:rsidR="00CB0740">
        <w:t xml:space="preserve"> workers</w:t>
      </w:r>
      <w:r w:rsidR="00DF3254">
        <w:t>, 2.) using a ladder to pick apples from the full trees, denoted as “Ladder”</w:t>
      </w:r>
      <w:r w:rsidR="00CB0740">
        <w:t xml:space="preserve"> workers</w:t>
      </w:r>
      <w:r w:rsidR="00DF3254">
        <w:t>, and 3.) picking apples at the upper level of the trees while standing on the semi-automated mobile orchard platform, denoted as “Platform”</w:t>
      </w:r>
      <w:r w:rsidR="00CB0740">
        <w:t xml:space="preserve"> workers</w:t>
      </w:r>
      <w:r w:rsidR="00DF3254">
        <w:t>. All the participants worked in the same schedule from 7</w:t>
      </w:r>
      <w:r w:rsidR="003F1E3F">
        <w:t>:00</w:t>
      </w:r>
      <w:r w:rsidR="00DF3254">
        <w:t xml:space="preserve"> to 15:30</w:t>
      </w:r>
      <w:r w:rsidR="003F1E3F">
        <w:t xml:space="preserve"> with a break during 9:30-10:</w:t>
      </w:r>
      <w:commentRangeStart w:id="21"/>
      <w:commentRangeStart w:id="22"/>
      <w:r w:rsidR="003F1E3F">
        <w:t>00</w:t>
      </w:r>
      <w:commentRangeEnd w:id="21"/>
      <w:r w:rsidR="00F50BD7">
        <w:rPr>
          <w:rStyle w:val="CommentReference"/>
        </w:rPr>
        <w:commentReference w:id="21"/>
      </w:r>
      <w:commentRangeEnd w:id="22"/>
      <w:r w:rsidR="00C059B1">
        <w:rPr>
          <w:rStyle w:val="CommentReference"/>
        </w:rPr>
        <w:commentReference w:id="22"/>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1AAD07EC"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 xml:space="preserve">ingle-use disposable </w:t>
      </w:r>
      <w:r w:rsidR="00CB0740">
        <w:rPr>
          <w:rFonts w:ascii="Calibri" w:hAnsi="Calibri" w:cs="Calibri"/>
          <w:color w:val="2E2E2E"/>
          <w:szCs w:val="27"/>
        </w:rPr>
        <w:t xml:space="preserve">10 mm diameter </w:t>
      </w:r>
      <w:r w:rsidR="00CA51BD" w:rsidRPr="00B14F02">
        <w:rPr>
          <w:rFonts w:ascii="Calibri" w:hAnsi="Calibri" w:cs="Calibri"/>
          <w:color w:val="2E2E2E"/>
          <w:szCs w:val="27"/>
        </w:rPr>
        <w:t>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sidR="00CB0740">
        <w:rPr>
          <w:rFonts w:ascii="Calibri" w:hAnsi="Calibri" w:cs="Calibri"/>
          <w:color w:val="2E2E2E"/>
          <w:szCs w:val="27"/>
        </w:rPr>
        <w:t>,</w:t>
      </w:r>
      <w:r>
        <w:rPr>
          <w:rFonts w:ascii="Calibri" w:hAnsi="Calibri" w:cs="Calibri"/>
          <w:color w:val="2E2E2E"/>
          <w:szCs w:val="27"/>
        </w:rPr>
        <w:t xml:space="preserve"> </w:t>
      </w:r>
      <w:r w:rsidR="00CB0740">
        <w:rPr>
          <w:rFonts w:ascii="Calibri" w:hAnsi="Calibri" w:cs="Calibri"/>
          <w:color w:val="2E2E2E"/>
          <w:szCs w:val="27"/>
        </w:rPr>
        <w:t>with a 20 mm inter-electrode spacing</w:t>
      </w:r>
      <w:r w:rsidR="009E08C6">
        <w:rPr>
          <w:rFonts w:ascii="Calibri" w:hAnsi="Calibri" w:cs="Calibri"/>
          <w:color w:val="2E2E2E"/>
          <w:szCs w:val="27"/>
        </w:rPr>
        <w:t xml:space="preserve">. </w:t>
      </w:r>
      <w:r w:rsidR="009E08C6">
        <w:t xml:space="preserve">The </w:t>
      </w:r>
      <w:r w:rsidR="009E08C6">
        <w:t xml:space="preserve">differential </w:t>
      </w:r>
      <w:r w:rsidR="009E08C6">
        <w:t>electrode pairs were placed 1-cm distally from the midpoint between the C7 of the spinal column and the acromion, and the ground electrodes were placed on the acromion.</w:t>
      </w:r>
      <w:r w:rsidR="009E08C6">
        <w:t xml:space="preserve"> The electrodes were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w:t>
      </w:r>
      <w:commentRangeStart w:id="23"/>
      <w:commentRangeStart w:id="24"/>
      <w:r w:rsidRPr="00B14F02">
        <w:rPr>
          <w:rStyle w:val="Emphasis"/>
          <w:rFonts w:ascii="Calibri" w:hAnsi="Calibri" w:cs="Calibri"/>
          <w:color w:val="2E2E2E"/>
          <w:szCs w:val="27"/>
        </w:rPr>
        <w:t>Finland</w:t>
      </w:r>
      <w:r w:rsidRPr="00B14F02">
        <w:rPr>
          <w:rFonts w:ascii="Calibri" w:hAnsi="Calibri" w:cs="Calibri"/>
          <w:color w:val="2E2E2E"/>
          <w:szCs w:val="27"/>
        </w:rPr>
        <w:t>)</w:t>
      </w:r>
      <w:r w:rsidR="00636887">
        <w:t>.</w:t>
      </w:r>
      <w:r w:rsidR="003E68BB">
        <w:t xml:space="preserve"> </w:t>
      </w:r>
      <w:commentRangeEnd w:id="23"/>
      <w:r w:rsidR="00CB0740">
        <w:rPr>
          <w:rStyle w:val="CommentReference"/>
        </w:rPr>
        <w:commentReference w:id="23"/>
      </w:r>
      <w:commentRangeEnd w:id="24"/>
      <w:r w:rsidR="009E08C6">
        <w:rPr>
          <w:rStyle w:val="CommentReference"/>
        </w:rPr>
        <w:commentReference w:id="24"/>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6664CD82" w:rsidR="007C2133" w:rsidRPr="007C2133" w:rsidRDefault="0021786B" w:rsidP="00497399">
      <w:pPr>
        <w:spacing w:line="480" w:lineRule="auto"/>
      </w:pPr>
      <w:r>
        <w:t xml:space="preserve">Borg RPE and Omni RPE </w:t>
      </w:r>
      <w:r w:rsidR="00CB0740">
        <w:t xml:space="preserve">scales </w:t>
      </w:r>
      <w:r>
        <w:t>were used as subjective measures of overall effort</w:t>
      </w:r>
      <w:r w:rsidR="00F17788">
        <w:t>, and</w:t>
      </w:r>
      <w:r>
        <w:t xml:space="preserve"> Borg CR10 </w:t>
      </w:r>
      <w:r w:rsidR="00CB0740">
        <w:t xml:space="preserve">scale </w:t>
      </w:r>
      <w:r>
        <w:t xml:space="preserve">was used as a subjective measure of local discomfort. </w:t>
      </w:r>
      <w:commentRangeStart w:id="25"/>
      <w:r>
        <w:t>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commentRangeEnd w:id="25"/>
      <w:r w:rsidR="003B7FC3">
        <w:rPr>
          <w:rStyle w:val="CommentReference"/>
        </w:rPr>
        <w:commentReference w:id="25"/>
      </w:r>
      <w:r w:rsidR="0076330C">
        <w:t xml:space="preserve"> </w:t>
      </w:r>
      <w:commentRangeStart w:id="26"/>
      <w:r w:rsidR="0076330C">
        <w:t xml:space="preserve">All self-report survey instruments were administered individually to participants by fluent Spanish speaking team members. The participant could view the questions while the team member read them aloud. </w:t>
      </w:r>
      <w:commentRangeEnd w:id="26"/>
      <w:r w:rsidR="0076330C">
        <w:rPr>
          <w:rStyle w:val="CommentReference"/>
        </w:rPr>
        <w:commentReference w:id="26"/>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2A9DD175" w:rsidR="003E68BB" w:rsidRDefault="003E68BB" w:rsidP="00497399">
      <w:pPr>
        <w:pStyle w:val="ListParagraph"/>
        <w:numPr>
          <w:ilvl w:val="0"/>
          <w:numId w:val="1"/>
        </w:numPr>
        <w:spacing w:line="480" w:lineRule="auto"/>
      </w:pPr>
      <w:r>
        <w:t>T0: right before start</w:t>
      </w:r>
      <w:r w:rsidR="00F17788">
        <w:t>ing</w:t>
      </w:r>
      <w:r>
        <w:t xml:space="preserve"> the work shift</w:t>
      </w:r>
      <w:r w:rsidR="003B7FC3">
        <w:t xml:space="preserve"> </w:t>
      </w:r>
      <w:commentRangeStart w:id="27"/>
      <w:r w:rsidR="003B7FC3">
        <w:t>(1</w:t>
      </w:r>
      <w:r w:rsidR="0076330C">
        <w:t>5</w:t>
      </w:r>
      <w:r w:rsidR="003B7FC3">
        <w:t>-minute heart</w:t>
      </w:r>
      <w:r w:rsidR="0076330C">
        <w:t xml:space="preserve"> </w:t>
      </w:r>
      <w:r w:rsidR="003B7FC3">
        <w:t>rate measurement)</w:t>
      </w:r>
      <w:commentRangeEnd w:id="27"/>
      <w:r w:rsidR="003B7FC3">
        <w:rPr>
          <w:rStyle w:val="CommentReference"/>
        </w:rPr>
        <w:commentReference w:id="27"/>
      </w:r>
    </w:p>
    <w:p w14:paraId="3848E552" w14:textId="037931FA"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r w:rsidR="003B7FC3">
        <w:t xml:space="preserve"> (</w:t>
      </w:r>
      <w:r w:rsidR="0076330C">
        <w:t>10</w:t>
      </w:r>
      <w:r w:rsidR="003B7FC3">
        <w:t>-minute heart</w:t>
      </w:r>
      <w:r w:rsidR="0076330C">
        <w:t xml:space="preserve"> </w:t>
      </w:r>
      <w:r w:rsidR="003B7FC3">
        <w:t>rate measurement)</w:t>
      </w:r>
    </w:p>
    <w:p w14:paraId="5F923EAD" w14:textId="5B7EE756"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r w:rsidR="003B7FC3">
        <w:t xml:space="preserve"> (</w:t>
      </w:r>
      <w:r w:rsidR="0076330C">
        <w:t>10</w:t>
      </w:r>
      <w:r w:rsidR="003B7FC3">
        <w:t>-minute heart</w:t>
      </w:r>
      <w:r w:rsidR="0076330C">
        <w:t xml:space="preserve"> </w:t>
      </w:r>
      <w:r w:rsidR="003B7FC3">
        <w:t>rate measurement)</w:t>
      </w:r>
    </w:p>
    <w:p w14:paraId="3E70A425" w14:textId="2E7DABD4" w:rsidR="003E68BB" w:rsidRPr="002B53E5" w:rsidRDefault="003E68BB" w:rsidP="00497399">
      <w:pPr>
        <w:pStyle w:val="ListParagraph"/>
        <w:numPr>
          <w:ilvl w:val="0"/>
          <w:numId w:val="1"/>
        </w:numPr>
        <w:spacing w:line="480" w:lineRule="auto"/>
      </w:pPr>
      <w:r>
        <w:t>T3: at the end of 8-hour work s</w:t>
      </w:r>
      <w:r w:rsidR="00A8074F">
        <w:t>h</w:t>
      </w:r>
      <w:r>
        <w:t>ift</w:t>
      </w:r>
      <w:r w:rsidR="003B7FC3">
        <w:t xml:space="preserve"> (</w:t>
      </w:r>
      <w:r w:rsidR="0076330C">
        <w:t>10</w:t>
      </w:r>
      <w:r w:rsidR="003B7FC3">
        <w:t>-minute heart</w:t>
      </w:r>
      <w:r w:rsidR="0076330C">
        <w:t xml:space="preserve"> </w:t>
      </w:r>
      <w:r w:rsidR="003B7FC3">
        <w:t>rate measurement)</w:t>
      </w:r>
    </w:p>
    <w:p w14:paraId="7E61619C" w14:textId="64934DF6" w:rsidR="007F35ED" w:rsidRDefault="00497399" w:rsidP="00497399">
      <w:pPr>
        <w:pStyle w:val="Heading3"/>
        <w:spacing w:line="480" w:lineRule="auto"/>
      </w:pPr>
      <w:r>
        <w:lastRenderedPageBreak/>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 xml:space="preserve">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(i)</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commentRangeStart w:id="28"/>
      <w:commentRangeStart w:id="29"/>
      <w:commentRangeStart w:id="30"/>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commentRangeEnd w:id="28"/>
      <w:r w:rsidR="00682A39">
        <w:rPr>
          <w:rStyle w:val="CommentReference"/>
        </w:rPr>
        <w:commentReference w:id="28"/>
      </w:r>
      <w:commentRangeEnd w:id="29"/>
      <w:r w:rsidR="00C47197">
        <w:rPr>
          <w:rStyle w:val="CommentReference"/>
        </w:rPr>
        <w:commentReference w:id="29"/>
      </w:r>
      <w:commentRangeEnd w:id="30"/>
      <w:r w:rsidR="00D93F0A">
        <w:rPr>
          <w:rStyle w:val="CommentReference"/>
        </w:rPr>
        <w:commentReference w:id="30"/>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3D5D60C2" w:rsidR="00C945DC" w:rsidRDefault="002D6306" w:rsidP="00497399">
      <w:pPr>
        <w:spacing w:line="480" w:lineRule="auto"/>
      </w:pPr>
      <w:commentRangeStart w:id="31"/>
      <w:commentRangeStart w:id="32"/>
      <w:commentRangeStart w:id="33"/>
      <w:r>
        <w:t xml:space="preserve">Raw </w:t>
      </w:r>
      <w:commentRangeEnd w:id="31"/>
      <w:r w:rsidR="009D0065">
        <w:rPr>
          <w:rStyle w:val="CommentReference"/>
        </w:rPr>
        <w:commentReference w:id="31"/>
      </w:r>
      <w:commentRangeEnd w:id="32"/>
      <w:r w:rsidR="00C47197">
        <w:rPr>
          <w:rStyle w:val="CommentReference"/>
        </w:rPr>
        <w:commentReference w:id="32"/>
      </w:r>
      <w:commentRangeEnd w:id="33"/>
      <w:r w:rsidR="00D93F0A">
        <w:rPr>
          <w:rStyle w:val="CommentReference"/>
        </w:rPr>
        <w:commentReference w:id="33"/>
      </w:r>
      <w:r>
        <w:t xml:space="preserve">EMG signal were filtered with </w:t>
      </w:r>
      <w:r w:rsidR="004B7E31">
        <w:t>a</w:t>
      </w:r>
      <w:r>
        <w:t xml:space="preserve"> 20-450 Hz bandpass filter. </w:t>
      </w:r>
      <w:r w:rsidR="006206CD">
        <w:t xml:space="preserve">Then errors and artifacts in EMG data were removed using unsupervised learning algorithms </w:t>
      </w:r>
      <w:r w:rsidR="006206CD">
        <w:fldChar w:fldCharType="begin" w:fldLock="1"/>
      </w:r>
      <w:r w:rsidR="006206C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006206CD">
        <w:fldChar w:fldCharType="separate"/>
      </w:r>
      <w:r w:rsidR="006206CD" w:rsidRPr="006206CD">
        <w:rPr>
          <w:noProof/>
        </w:rPr>
        <w:t>(Ornwipa Thamsuwan &amp; Johnson, 2022)</w:t>
      </w:r>
      <w:r w:rsidR="006206CD">
        <w:fldChar w:fldCharType="end"/>
      </w:r>
      <w:r w:rsidR="006206CD">
        <w:t xml:space="preserve">.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lastRenderedPageBreak/>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 xml:space="preserve">in MPF over the work period, was used in the analysis to identify the association between </w:t>
      </w:r>
      <w:commentRangeStart w:id="34"/>
      <w:commentRangeStart w:id="35"/>
      <w:r w:rsidR="00DF1C5E">
        <w:t>muscle fatigue</w:t>
      </w:r>
      <w:commentRangeEnd w:id="34"/>
      <w:r w:rsidR="009D0065">
        <w:rPr>
          <w:rStyle w:val="CommentReference"/>
        </w:rPr>
        <w:commentReference w:id="34"/>
      </w:r>
      <w:commentRangeEnd w:id="35"/>
      <w:r w:rsidR="00C47197">
        <w:rPr>
          <w:rStyle w:val="CommentReference"/>
        </w:rPr>
        <w:commentReference w:id="35"/>
      </w:r>
      <w:r w:rsidR="00DF1C5E">
        <w:t xml:space="preserv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2FA3BBCE" w:rsidR="00720BED" w:rsidRPr="00C945DC" w:rsidRDefault="00C55E4C" w:rsidP="00497399">
      <w:pPr>
        <w:spacing w:line="480" w:lineRule="auto"/>
      </w:pPr>
      <w:r>
        <w:t>The</w:t>
      </w:r>
      <w:r w:rsidR="000B0FB2">
        <w:t xml:space="preserve"> effort surveys including Borg RPE, Omni RPE and Borg CR10 </w:t>
      </w:r>
      <w:r w:rsidR="00D93F0A">
        <w:t xml:space="preserve">scales </w:t>
      </w:r>
      <w:r w:rsidR="000B0FB2">
        <w:t xml:space="preserve">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287414">
        <w:t xml:space="preserve"> (T0)</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05CFE930" w:rsidR="002D6306" w:rsidRDefault="00C7677E" w:rsidP="00497399">
      <w:pPr>
        <w:spacing w:line="480" w:lineRule="auto"/>
      </w:pPr>
      <w:r>
        <w:t xml:space="preserve">The relationship between direct and self-reported measures were investigated for both overall and local levels. </w:t>
      </w:r>
      <w:r w:rsidR="00F970D6">
        <w:t>For the o</w:t>
      </w:r>
      <w:r w:rsidR="002D6306">
        <w:t>verall effort</w:t>
      </w:r>
      <w:r w:rsidR="00F970D6">
        <w:t xml:space="preserve"> or full body exertion, </w:t>
      </w:r>
      <w:r w:rsidR="002D6306">
        <w:t>correlation</w:t>
      </w:r>
      <w:r>
        <w:t>s</w:t>
      </w:r>
      <w:r w:rsidR="002D6306">
        <w:t xml:space="preserve"> between %</w:t>
      </w:r>
      <w:r>
        <w:t xml:space="preserve"> </w:t>
      </w:r>
      <w:r w:rsidR="002D6306">
        <w:t xml:space="preserve">HRR and Borg RPE, </w:t>
      </w:r>
      <w:r w:rsidR="00F970D6">
        <w:t xml:space="preserve">and </w:t>
      </w:r>
      <w:r w:rsidR="002D6306">
        <w:t>correlation</w:t>
      </w:r>
      <w:r>
        <w:t>s</w:t>
      </w:r>
      <w:r w:rsidR="002D6306">
        <w:t xml:space="preserve"> between %</w:t>
      </w:r>
      <w:r>
        <w:t xml:space="preserve"> </w:t>
      </w:r>
      <w:r w:rsidR="002D6306">
        <w:t>HRR and Omni RPE</w:t>
      </w:r>
      <w:r>
        <w:t xml:space="preserve"> were calculated</w:t>
      </w:r>
      <w:r w:rsidR="00D67B70">
        <w:t xml:space="preserve">. </w:t>
      </w:r>
      <w:r w:rsidR="00F970D6">
        <w:t>For the l</w:t>
      </w:r>
      <w:r w:rsidR="002D6306">
        <w:t>ocal discomfort</w:t>
      </w:r>
      <w:r w:rsidR="005D3B50">
        <w:t xml:space="preserve"> or muscle fatigue</w:t>
      </w:r>
      <w:r w:rsidR="00F970D6">
        <w:t xml:space="preserve">, </w:t>
      </w:r>
      <w:r w:rsidR="002D6306">
        <w:t>correlation</w:t>
      </w:r>
      <w:r>
        <w:t>s</w:t>
      </w:r>
      <w:r w:rsidR="002D6306">
        <w:t xml:space="preserve"> between </w:t>
      </w:r>
      <w:r w:rsidR="00D67B70">
        <w:t>muscle fatigue (</w:t>
      </w:r>
      <w:r w:rsidR="002D6306">
        <w:t>EMG MPF</w:t>
      </w:r>
      <w:r w:rsidR="00D67B70">
        <w:t>)</w:t>
      </w:r>
      <w:r w:rsidR="002D6306">
        <w:t xml:space="preserve"> and Borg CR10</w:t>
      </w:r>
      <w:r>
        <w:t xml:space="preserve"> were calculated</w:t>
      </w:r>
      <w:r w:rsidR="005D3B50">
        <w:t>.</w:t>
      </w:r>
    </w:p>
    <w:p w14:paraId="2D595C03" w14:textId="4C25A070" w:rsidR="00F970D6" w:rsidRDefault="00F970D6" w:rsidP="00497399">
      <w:pPr>
        <w:spacing w:line="480" w:lineRule="auto"/>
      </w:pPr>
      <w:r>
        <w:t xml:space="preserve">Initially, Pearson’s correlations </w:t>
      </w:r>
      <w:r w:rsidR="00D67B70">
        <w:t xml:space="preserve">between the subjective and </w:t>
      </w:r>
      <w:r w:rsidR="00DC19D0">
        <w:t xml:space="preserve">direct </w:t>
      </w:r>
      <w:r w:rsidR="00D67B70">
        <w:t>measures were calculated. Then linear regressions</w:t>
      </w:r>
      <w:r w:rsidR="00C7677E">
        <w:t xml:space="preserve"> were conducted</w:t>
      </w:r>
      <w:r w:rsidR="00D67B70">
        <w:t xml:space="preserve"> to adjust for </w:t>
      </w:r>
      <w:commentRangeStart w:id="36"/>
      <w:r w:rsidR="00D67B70">
        <w:t>known confounders</w:t>
      </w:r>
      <w:commentRangeEnd w:id="36"/>
      <w:r w:rsidR="009D0065">
        <w:rPr>
          <w:rStyle w:val="CommentReference"/>
        </w:rPr>
        <w:commentReference w:id="36"/>
      </w:r>
      <w:r w:rsidR="00D67B70">
        <w:t>; that is, the harvesting method and the time of measurement for the overall exertion, and the harvesting method and the side of trapezius (dominant and non-dominant) for the local discomfort.</w:t>
      </w:r>
    </w:p>
    <w:p w14:paraId="3BA74A67" w14:textId="7A5A7182" w:rsidR="00C945DC" w:rsidRDefault="00425569" w:rsidP="00497399">
      <w:pPr>
        <w:spacing w:line="480" w:lineRule="auto"/>
      </w:pPr>
      <w:r>
        <w:t>T</w:t>
      </w:r>
      <w:r w:rsidR="005937E8">
        <w:t xml:space="preserve">he </w:t>
      </w:r>
      <w:r w:rsidR="0084013A">
        <w:t xml:space="preserve">level of statistical </w:t>
      </w:r>
      <w:r w:rsidR="005937E8">
        <w:t>significan</w:t>
      </w:r>
      <w:r w:rsidR="0084013A">
        <w:t>ce</w:t>
      </w:r>
      <w:r w:rsidR="005937E8">
        <w:t xml:space="preserve"> </w:t>
      </w:r>
      <w:r w:rsidR="00C7677E">
        <w:t xml:space="preserve">was set </w:t>
      </w:r>
      <w:r w:rsidR="005937E8">
        <w:t>at 0.</w:t>
      </w:r>
      <w:r>
        <w:t>95</w:t>
      </w:r>
      <w:r w:rsidR="005937E8">
        <w:t>.</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lastRenderedPageBreak/>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w:t>
      </w:r>
      <w:commentRangeStart w:id="37"/>
      <w:commentRangeStart w:id="38"/>
      <w:r w:rsidR="00F5247C">
        <w:t xml:space="preserve">, Borg RPE </w:t>
      </w:r>
      <w:commentRangeEnd w:id="37"/>
      <w:r w:rsidR="00945301">
        <w:rPr>
          <w:rStyle w:val="CommentReference"/>
          <w:rFonts w:asciiTheme="minorHAnsi" w:eastAsiaTheme="minorHAnsi" w:hAnsiTheme="minorHAnsi" w:cstheme="minorBidi"/>
          <w:color w:val="auto"/>
        </w:rPr>
        <w:commentReference w:id="37"/>
      </w:r>
      <w:commentRangeEnd w:id="38"/>
      <w:r w:rsidR="009E08C6">
        <w:rPr>
          <w:rStyle w:val="CommentReference"/>
          <w:rFonts w:asciiTheme="minorHAnsi" w:eastAsiaTheme="minorHAnsi" w:hAnsiTheme="minorHAnsi" w:cstheme="minorBidi"/>
          <w:color w:val="auto"/>
        </w:rPr>
        <w:commentReference w:id="38"/>
      </w:r>
      <w:r w:rsidR="00F5247C">
        <w:t>and Omni RPE</w:t>
      </w:r>
    </w:p>
    <w:p w14:paraId="3A148121" w14:textId="55B2E5E2" w:rsidR="007C2133" w:rsidRDefault="007C2133" w:rsidP="00497399">
      <w:pPr>
        <w:spacing w:line="480" w:lineRule="auto"/>
      </w:pPr>
      <w:r>
        <w:t>Based on the Shapiro-Wilk test, initial</w:t>
      </w:r>
      <w:r w:rsidR="00287414">
        <w:t>ly</w:t>
      </w:r>
      <w:r>
        <w:t xml:space="preserve"> %</w:t>
      </w:r>
      <w:r w:rsidR="00FC7FE6">
        <w:t xml:space="preserve"> </w:t>
      </w:r>
      <w:r>
        <w:t xml:space="preserve">HRR </w:t>
      </w:r>
      <w:r w:rsidR="00287414">
        <w:t xml:space="preserve">data </w:t>
      </w:r>
      <w:r>
        <w:t>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0436D668"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w:t>
      </w:r>
      <w:r w:rsidR="002A07D2">
        <w:t xml:space="preserve">150 </w:t>
      </w:r>
      <w:r>
        <w:t>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(p-value &lt; 0.0001</w:t>
      </w:r>
      <w:r w:rsidR="008E418C">
        <w:t>).</w:t>
      </w:r>
      <w:r w:rsidR="00287414" w:rsidRPr="00287414">
        <w:t xml:space="preserve"> </w:t>
      </w:r>
      <w:r w:rsidR="00E53D5F">
        <w:t>Overall, t</w:t>
      </w:r>
      <w:r w:rsidR="00BB4E82">
        <w:t xml:space="preserve">he </w:t>
      </w:r>
      <w:r w:rsidR="00287414">
        <w:t xml:space="preserve">% HRRs </w:t>
      </w:r>
      <w:r w:rsidR="00BB4E82">
        <w:t>among</w:t>
      </w:r>
      <w:r w:rsidR="00287414">
        <w:t xml:space="preserve"> the Ladder group were higher than the % HRR </w:t>
      </w:r>
      <w:r w:rsidR="00BB4E82">
        <w:t xml:space="preserve">among </w:t>
      </w:r>
      <w:r w:rsidR="00287414">
        <w:t xml:space="preserve">the Ground </w:t>
      </w:r>
      <w:commentRangeStart w:id="39"/>
      <w:r w:rsidR="00287414">
        <w:t>and Platform</w:t>
      </w:r>
      <w:r w:rsidR="00BB4E82">
        <w:t xml:space="preserve"> workers</w:t>
      </w:r>
      <w:r w:rsidR="006D1F33">
        <w:t xml:space="preserve"> (Tukey HSD p-value = 0.0001 and 0.009, respectively)</w:t>
      </w:r>
      <w:r w:rsidR="00287414">
        <w:t>.</w:t>
      </w:r>
      <w:commentRangeEnd w:id="39"/>
      <w:r w:rsidR="00287414">
        <w:rPr>
          <w:rStyle w:val="CommentReference"/>
        </w:rPr>
        <w:commentReference w:id="39"/>
      </w:r>
    </w:p>
    <w:p w14:paraId="166489A3" w14:textId="3B162BA0" w:rsidR="00432FA8" w:rsidRPr="00555106" w:rsidRDefault="00343B61" w:rsidP="00497399">
      <w:pPr>
        <w:spacing w:line="480" w:lineRule="auto"/>
      </w:pPr>
      <w:commentRangeStart w:id="40"/>
      <w:commentRangeStart w:id="41"/>
      <w:r>
        <w:t>As shown in Figure 4, r</w:t>
      </w:r>
      <w:r w:rsidR="004C23AF">
        <w:t xml:space="preserve">elative </w:t>
      </w:r>
      <w:commentRangeEnd w:id="40"/>
      <w:r w:rsidR="00A96A4F">
        <w:rPr>
          <w:rStyle w:val="CommentReference"/>
        </w:rPr>
        <w:commentReference w:id="40"/>
      </w:r>
      <w:commentRangeEnd w:id="41"/>
      <w:r w:rsidR="00457945">
        <w:rPr>
          <w:rStyle w:val="CommentReference"/>
        </w:rPr>
        <w:commentReference w:id="41"/>
      </w:r>
      <w:r w:rsidR="004C23AF">
        <w:t>to t</w:t>
      </w:r>
      <w:r w:rsidR="00555106">
        <w:t xml:space="preserve">he </w:t>
      </w:r>
      <w:r w:rsidR="00432FA8" w:rsidRPr="00555106">
        <w:t>Borg</w:t>
      </w:r>
      <w:r w:rsidR="00153E36" w:rsidRPr="00555106">
        <w:t xml:space="preserve"> RPE</w:t>
      </w:r>
      <w:r w:rsidR="00555106">
        <w:t xml:space="preserve"> </w:t>
      </w:r>
      <w:r w:rsidR="004C23AF">
        <w:t xml:space="preserve">ratings collected </w:t>
      </w:r>
      <w:r w:rsidR="00555106">
        <w:t>from the beginning of the work shift</w:t>
      </w:r>
      <w:r w:rsidR="004C23AF">
        <w:t xml:space="preserve"> (T1)</w:t>
      </w:r>
      <w:r>
        <w:t>, there were no difference between the ratings collected at the beginning of the work shift (T1) and after 30 minutes of rest (T2).</w:t>
      </w:r>
      <w:r w:rsidR="00555106">
        <w:t xml:space="preserve"> </w:t>
      </w:r>
      <w:r w:rsidR="004C23AF">
        <w:t xml:space="preserve"> </w:t>
      </w:r>
      <w:r w:rsidR="00E53D5F">
        <w:t>T</w:t>
      </w:r>
      <w:r w:rsidR="00555106">
        <w:t xml:space="preserve">he </w:t>
      </w:r>
      <w:r>
        <w:t xml:space="preserve">Borg RPE </w:t>
      </w:r>
      <w:r w:rsidR="004C23AF">
        <w:t xml:space="preserve">ratings collected at </w:t>
      </w:r>
      <w:r w:rsidR="00555106">
        <w:t xml:space="preserve">end of the work shift (T3) </w:t>
      </w:r>
      <w:r w:rsidR="004C23AF">
        <w:t xml:space="preserve">were </w:t>
      </w:r>
      <w:r>
        <w:t xml:space="preserve">significantly </w:t>
      </w:r>
      <w:r w:rsidR="004C23AF">
        <w:t xml:space="preserve">greater </w:t>
      </w:r>
      <w:r w:rsidR="00555106">
        <w:t>(p-value &lt; 0.0001)</w:t>
      </w:r>
      <w:r>
        <w:t xml:space="preserve"> than those measured at the beginning of the work shift (T1) and </w:t>
      </w:r>
      <w:r w:rsidR="00E53D5F">
        <w:t xml:space="preserve">those measured </w:t>
      </w:r>
      <w:r>
        <w:t>after the 30-minute rest (T2)</w:t>
      </w:r>
      <w:r w:rsidR="00555106">
        <w:t xml:space="preserve">. </w:t>
      </w:r>
      <w:r w:rsidR="00E53D5F">
        <w:t>Nevertheless</w:t>
      </w:r>
      <w:r w:rsidR="00555106">
        <w:t xml:space="preserve">, the Borg RPE </w:t>
      </w:r>
      <w:r w:rsidR="002A07D2">
        <w:t>was</w:t>
      </w:r>
      <w:r w:rsidR="00555106">
        <w:t xml:space="preserve"> not significantly different across the harvesting methods</w:t>
      </w:r>
      <w:r w:rsidR="00A96A4F">
        <w:t xml:space="preserve"> </w:t>
      </w:r>
      <w:r w:rsidR="00487000">
        <w:t>(p-value = 0.83)</w:t>
      </w:r>
      <w:r w:rsidR="00555106">
        <w:t>.</w:t>
      </w:r>
    </w:p>
    <w:p w14:paraId="7722A7D5" w14:textId="63249263" w:rsidR="00153E36" w:rsidRPr="00555106" w:rsidRDefault="00555106" w:rsidP="00497399">
      <w:pPr>
        <w:spacing w:line="480" w:lineRule="auto"/>
      </w:pPr>
      <w:r>
        <w:t xml:space="preserve">The </w:t>
      </w:r>
      <w:r w:rsidR="00153E36" w:rsidRPr="00555106">
        <w:t>Omni RPE</w:t>
      </w:r>
      <w:r>
        <w:t xml:space="preserve"> from the beginning of the work shift were also greater at the end of the work shift (T3) as compared to the other time (p-value &lt; 0.0001) as shown in Figure </w:t>
      </w:r>
      <w:r w:rsidR="00F00B20">
        <w:t>5</w:t>
      </w:r>
      <w:r>
        <w:t>.</w:t>
      </w:r>
      <w:r w:rsidR="00722139">
        <w:t xml:space="preserve"> Comparing across workers’ groups, the Omni RPE was significantly higher among the Ground workers as compared to the Platform workers (Tukey HSD p-value = 0.04).</w:t>
      </w:r>
      <w:r>
        <w:t xml:space="preserve"> Moreover, at </w:t>
      </w:r>
      <w:r w:rsidR="001F230A">
        <w:t>T3</w:t>
      </w:r>
      <w:r>
        <w:t xml:space="preserve">, Omni RPE </w:t>
      </w:r>
      <w:r w:rsidR="00425569">
        <w:t>was</w:t>
      </w:r>
      <w:r w:rsidR="001F230A">
        <w:t xml:space="preserve"> significantly smaller in the Ground workers than in the Ladder and Platform groups (p-value = 0.05).</w:t>
      </w:r>
    </w:p>
    <w:p w14:paraId="0632C20B" w14:textId="0DED60C4" w:rsidR="00F5247C" w:rsidRDefault="00497399" w:rsidP="00497399">
      <w:pPr>
        <w:pStyle w:val="Heading3"/>
        <w:spacing w:line="480" w:lineRule="auto"/>
      </w:pPr>
      <w:r>
        <w:lastRenderedPageBreak/>
        <w:t xml:space="preserve">3.2 </w:t>
      </w:r>
      <w:r w:rsidR="00F5247C">
        <w:t>Association between metabolic load and subjective overall effort</w:t>
      </w:r>
    </w:p>
    <w:p w14:paraId="6D8B537A" w14:textId="209761C9" w:rsidR="00BC3534" w:rsidRDefault="00BC3534" w:rsidP="00497399">
      <w:pPr>
        <w:spacing w:line="480" w:lineRule="auto"/>
      </w:pPr>
      <w:commentRangeStart w:id="42"/>
      <w:commentRangeStart w:id="43"/>
      <w:r>
        <w:t xml:space="preserve">Without </w:t>
      </w:r>
      <w:commentRangeEnd w:id="42"/>
      <w:r w:rsidR="00A96A4F">
        <w:rPr>
          <w:rStyle w:val="CommentReference"/>
        </w:rPr>
        <w:commentReference w:id="42"/>
      </w:r>
      <w:commentRangeEnd w:id="43"/>
      <w:r w:rsidR="002B171A">
        <w:rPr>
          <w:rStyle w:val="CommentReference"/>
        </w:rPr>
        <w:commentReference w:id="43"/>
      </w:r>
      <w:r>
        <w:t>adjusting for neither work period (T1, T2 and T3) nor harvesting method (Ground, Ladder and Platform), t</w:t>
      </w:r>
      <w:r w:rsidR="000B0FB2">
        <w:t>he correlation coefficient between the %</w:t>
      </w:r>
      <w:r w:rsidR="00377F7A">
        <w:t xml:space="preserve"> </w:t>
      </w:r>
      <w:r w:rsidR="000B0FB2">
        <w:t xml:space="preserve">HRR and the Borg RPE was </w:t>
      </w:r>
      <w:del w:id="44" w:author="Thamsuwan, Ornwipa" w:date="2022-06-18T18:13:00Z">
        <w:r w:rsidR="00425569" w:rsidDel="009A2357">
          <w:delText>0.1426</w:delText>
        </w:r>
        <w:r w:rsidR="0032262B" w:rsidDel="009A2357">
          <w:delText>,</w:delText>
        </w:r>
        <w:r w:rsidR="000B0FB2" w:rsidDel="009A2357">
          <w:delText xml:space="preserve"> with the </w:delText>
        </w:r>
        <w:r w:rsidR="005406C7" w:rsidDel="009A2357">
          <w:delText>statistically</w:delText>
        </w:r>
      </w:del>
      <w:r w:rsidR="005406C7">
        <w:t xml:space="preserve"> insignificant</w:t>
      </w:r>
      <w:r>
        <w:t xml:space="preserve"> </w:t>
      </w:r>
      <w:ins w:id="45" w:author="Thamsuwan, Ornwipa" w:date="2022-06-18T18:13:00Z">
        <w:r w:rsidR="009A2357">
          <w:t>(</w:t>
        </w:r>
      </w:ins>
      <w:r w:rsidR="000B0FB2">
        <w:t xml:space="preserve">p-value </w:t>
      </w:r>
      <w:del w:id="46" w:author="Thamsuwan, Ornwipa" w:date="2022-06-18T18:13:00Z">
        <w:r w:rsidR="000B0FB2" w:rsidDel="009A2357">
          <w:delText>of</w:delText>
        </w:r>
      </w:del>
      <w:ins w:id="47" w:author="Thamsuwan, Ornwipa" w:date="2022-06-18T18:13:00Z">
        <w:r w:rsidR="009A2357">
          <w:t>=</w:t>
        </w:r>
      </w:ins>
      <w:r w:rsidR="000B0FB2">
        <w:t xml:space="preserve"> </w:t>
      </w:r>
      <w:r w:rsidR="00425569">
        <w:t>0.23</w:t>
      </w:r>
      <w:ins w:id="48" w:author="Thamsuwan, Ornwipa" w:date="2022-06-18T18:13:00Z">
        <w:r w:rsidR="009A2357">
          <w:t>)</w:t>
        </w:r>
      </w:ins>
      <w:r>
        <w:t>. Similarly, the correlation coefficient between the %</w:t>
      </w:r>
      <w:r w:rsidR="0032262B">
        <w:t xml:space="preserve"> </w:t>
      </w:r>
      <w:r>
        <w:t xml:space="preserve">HRR and the Omni RPE was </w:t>
      </w:r>
      <w:del w:id="49" w:author="Thamsuwan, Ornwipa" w:date="2022-06-18T18:13:00Z">
        <w:r w:rsidR="00425569" w:rsidDel="009A2357">
          <w:delText>0.3188</w:delText>
        </w:r>
        <w:r w:rsidR="0032262B" w:rsidDel="009A2357">
          <w:delText>,</w:delText>
        </w:r>
        <w:r w:rsidDel="009A2357">
          <w:delText xml:space="preserve"> </w:delText>
        </w:r>
        <w:r w:rsidR="005406C7" w:rsidDel="009A2357">
          <w:delText>also with the statistically</w:delText>
        </w:r>
      </w:del>
      <w:ins w:id="50" w:author="Thamsuwan, Ornwipa" w:date="2022-06-18T18:13:00Z">
        <w:r w:rsidR="009A2357">
          <w:t xml:space="preserve">positive </w:t>
        </w:r>
      </w:ins>
      <w:del w:id="51" w:author="Thamsuwan, Ornwipa" w:date="2022-06-18T18:14:00Z">
        <w:r w:rsidR="005406C7" w:rsidDel="009A2357">
          <w:delText xml:space="preserve"> insignificant </w:delText>
        </w:r>
      </w:del>
      <w:ins w:id="52" w:author="Thamsuwan, Ornwipa" w:date="2022-06-18T18:13:00Z">
        <w:r w:rsidR="009A2357">
          <w:t>(</w:t>
        </w:r>
      </w:ins>
      <w:r>
        <w:t xml:space="preserve">p-value </w:t>
      </w:r>
      <w:del w:id="53" w:author="Thamsuwan, Ornwipa" w:date="2022-06-18T18:13:00Z">
        <w:r w:rsidDel="009A2357">
          <w:delText>of</w:delText>
        </w:r>
      </w:del>
      <w:ins w:id="54" w:author="Thamsuwan, Ornwipa" w:date="2022-06-18T18:13:00Z">
        <w:r w:rsidR="009A2357">
          <w:t>=</w:t>
        </w:r>
      </w:ins>
      <w:r>
        <w:t xml:space="preserve"> </w:t>
      </w:r>
      <w:r w:rsidR="00425569">
        <w:t>0.006</w:t>
      </w:r>
      <w:ins w:id="55" w:author="Thamsuwan, Ornwipa" w:date="2022-06-18T18:13:00Z">
        <w:r w:rsidR="009A2357">
          <w:t>)</w:t>
        </w:r>
      </w:ins>
      <w:r>
        <w:t>.</w:t>
      </w:r>
    </w:p>
    <w:p w14:paraId="76A48D58" w14:textId="5293E857" w:rsidR="005406C7" w:rsidRDefault="00425569" w:rsidP="00497399">
      <w:pPr>
        <w:spacing w:line="480" w:lineRule="auto"/>
      </w:pPr>
      <w:commentRangeStart w:id="56"/>
      <w:commentRangeStart w:id="57"/>
      <w:r>
        <w:t>In addition</w:t>
      </w:r>
      <w:r w:rsidR="00BC3534">
        <w:t>, when adjusted for the work period and the harvesting method</w:t>
      </w:r>
      <w:r w:rsidR="005406C7">
        <w:t>, which had significant effect on the %</w:t>
      </w:r>
      <w:r>
        <w:t xml:space="preserve"> </w:t>
      </w:r>
      <w:r w:rsidR="005406C7">
        <w:t>HRR</w:t>
      </w:r>
      <w:r w:rsidR="00BC3534">
        <w:t xml:space="preserve">, the </w:t>
      </w:r>
      <w:r w:rsidR="009A2357">
        <w:t>regression</w:t>
      </w:r>
      <w:r w:rsidR="009A2357">
        <w:t xml:space="preserve"> </w:t>
      </w:r>
      <w:r w:rsidR="00BC3534">
        <w:t>coefficient between the %</w:t>
      </w:r>
      <w:r w:rsidR="0032262B">
        <w:t xml:space="preserve"> </w:t>
      </w:r>
      <w:r w:rsidR="00BC3534">
        <w:t xml:space="preserve">HRR and the Borg RPE </w:t>
      </w:r>
      <w:r w:rsidR="005406C7">
        <w:t>became</w:t>
      </w:r>
      <w:r w:rsidR="00BC3534">
        <w:t xml:space="preserve"> </w:t>
      </w:r>
      <w:del w:id="58" w:author="Thamsuwan, Ornwipa" w:date="2022-06-18T18:14:00Z">
        <w:r w:rsidDel="009A2357">
          <w:delText>-0.01579</w:delText>
        </w:r>
      </w:del>
      <w:ins w:id="59" w:author="Thamsuwan, Ornwipa" w:date="2022-06-18T18:14:00Z">
        <w:r w:rsidR="009A2357">
          <w:t>negative</w:t>
        </w:r>
      </w:ins>
      <w:r w:rsidR="00377F7A">
        <w:t>,</w:t>
      </w:r>
      <w:r w:rsidR="00BC3534">
        <w:t xml:space="preserve"> with the p-value of </w:t>
      </w:r>
      <w:r>
        <w:t>0.054</w:t>
      </w:r>
      <w:r w:rsidR="005406C7">
        <w:t xml:space="preserve">. In the same way, the </w:t>
      </w:r>
      <w:r w:rsidR="009A2357">
        <w:t>regression</w:t>
      </w:r>
      <w:r w:rsidR="009A2357">
        <w:t xml:space="preserve"> </w:t>
      </w:r>
      <w:r w:rsidR="005406C7">
        <w:t xml:space="preserve">coefficient </w:t>
      </w:r>
      <w:r w:rsidR="005406C7">
        <w:t>between the %</w:t>
      </w:r>
      <w:r w:rsidR="00377F7A">
        <w:t xml:space="preserve"> </w:t>
      </w:r>
      <w:r w:rsidR="005406C7">
        <w:t xml:space="preserve">HRR and the Omni RPE </w:t>
      </w:r>
      <w:ins w:id="60" w:author="Thamsuwan, Ornwipa" w:date="2022-06-18T18:14:00Z">
        <w:r w:rsidR="009A2357">
          <w:t xml:space="preserve">also </w:t>
        </w:r>
      </w:ins>
      <w:r w:rsidR="005406C7">
        <w:t xml:space="preserve">became </w:t>
      </w:r>
      <w:del w:id="61" w:author="Thamsuwan, Ornwipa" w:date="2022-06-18T18:14:00Z">
        <w:r w:rsidDel="009A2357">
          <w:delText>-0.004528</w:delText>
        </w:r>
      </w:del>
      <w:ins w:id="62" w:author="Thamsuwan, Ornwipa" w:date="2022-06-18T18:14:00Z">
        <w:r w:rsidR="009A2357">
          <w:t>negative</w:t>
        </w:r>
      </w:ins>
      <w:r w:rsidR="00377F7A">
        <w:t>,</w:t>
      </w:r>
      <w:r w:rsidR="005406C7">
        <w:t xml:space="preserve"> with the p-value </w:t>
      </w:r>
      <w:r>
        <w:t>&lt; 0.0001</w:t>
      </w:r>
      <w:r w:rsidR="005406C7">
        <w:t>.</w:t>
      </w:r>
      <w:commentRangeEnd w:id="56"/>
      <w:r w:rsidR="001C0AAC">
        <w:rPr>
          <w:rStyle w:val="CommentReference"/>
        </w:rPr>
        <w:commentReference w:id="56"/>
      </w:r>
      <w:commentRangeEnd w:id="57"/>
      <w:r w:rsidR="009A2357">
        <w:rPr>
          <w:rStyle w:val="CommentReference"/>
        </w:rPr>
        <w:commentReference w:id="57"/>
      </w:r>
    </w:p>
    <w:p w14:paraId="240E0450" w14:textId="4246E07C" w:rsidR="007D6F9E" w:rsidRDefault="007D6F9E" w:rsidP="00497399">
      <w:pPr>
        <w:spacing w:line="480" w:lineRule="auto"/>
      </w:pPr>
      <w:commentRangeStart w:id="63"/>
      <w:r>
        <w:t xml:space="preserve">With </w:t>
      </w:r>
      <w:commentRangeEnd w:id="63"/>
      <w:r w:rsidR="001C0AAC">
        <w:rPr>
          <w:rStyle w:val="CommentReference"/>
        </w:rPr>
        <w:commentReference w:id="63"/>
      </w:r>
      <w:r>
        <w:t>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correlation</w:t>
      </w:r>
      <w:r>
        <w:t>s</w:t>
      </w:r>
      <w:r w:rsidR="005406C7">
        <w:t xml:space="preserve"> between the %</w:t>
      </w:r>
      <w:r w:rsidR="00377F7A">
        <w:t xml:space="preserve"> </w:t>
      </w:r>
      <w:r w:rsidR="005406C7">
        <w:t xml:space="preserve">HRR and </w:t>
      </w:r>
      <w:r>
        <w:t xml:space="preserve">the </w:t>
      </w:r>
      <w:r w:rsidR="005406C7">
        <w:t xml:space="preserve">Borg RPE </w:t>
      </w:r>
      <w:r w:rsidR="00425569">
        <w:t>were no longer significant</w:t>
      </w:r>
      <w:r>
        <w:t xml:space="preserve">, </w:t>
      </w:r>
      <w:r w:rsidR="00425569">
        <w:t xml:space="preserve">meanwhile </w:t>
      </w:r>
      <w:r w:rsidR="00674BFE">
        <w:t xml:space="preserve">statistically </w:t>
      </w:r>
      <w:r>
        <w:t>significant</w:t>
      </w:r>
      <w:ins w:id="64" w:author="Thamsuwan, Ornwipa" w:date="2022-06-18T18:16:00Z">
        <w:r w:rsidR="009A2357">
          <w:t xml:space="preserve"> or almost significant</w:t>
        </w:r>
      </w:ins>
      <w:r>
        <w:t xml:space="preserve"> correlation</w:t>
      </w:r>
      <w:r w:rsidR="00674BFE">
        <w:t>s</w:t>
      </w:r>
      <w:r>
        <w:t xml:space="preserve"> between the %</w:t>
      </w:r>
      <w:r w:rsidR="00377F7A">
        <w:t xml:space="preserve"> </w:t>
      </w:r>
      <w:r>
        <w:t xml:space="preserve">HRR and the Omni RPE </w:t>
      </w:r>
      <w:r w:rsidR="00674BFE">
        <w:t>were</w:t>
      </w:r>
      <w:r>
        <w:t xml:space="preserve"> found </w:t>
      </w:r>
      <w:r w:rsidR="00674BFE">
        <w:t>in all the worker groups</w:t>
      </w:r>
      <w:r>
        <w:t xml:space="preserve"> (p-value = </w:t>
      </w:r>
      <w:r w:rsidR="00BF6065">
        <w:t xml:space="preserve">0.014, 0.015 and </w:t>
      </w:r>
      <w:commentRangeStart w:id="65"/>
      <w:r w:rsidR="006B6EF2">
        <w:t xml:space="preserve">0.086 </w:t>
      </w:r>
      <w:commentRangeEnd w:id="65"/>
      <w:r w:rsidR="006B6EF2">
        <w:rPr>
          <w:rStyle w:val="CommentReference"/>
        </w:rPr>
        <w:commentReference w:id="65"/>
      </w:r>
      <w:r w:rsidR="00BF6065">
        <w:t>for Ground, Ladder and Platform groups, respectively</w:t>
      </w:r>
      <w:r>
        <w:t>)</w:t>
      </w:r>
      <w:r w:rsidR="00B17264">
        <w:t xml:space="preserve"> as shown in Figure </w:t>
      </w:r>
      <w:r w:rsidR="007C415C">
        <w:t>7</w:t>
      </w:r>
      <w:r>
        <w:t>.</w:t>
      </w:r>
      <w:r w:rsidR="00B17264">
        <w:t xml:space="preserve"> </w:t>
      </w:r>
      <w:r>
        <w:t xml:space="preserve">On the other hand, when stratified by the work period, i.e. the time point of measurement, </w:t>
      </w:r>
      <w:r w:rsidR="005937E8">
        <w:t xml:space="preserve">the </w:t>
      </w:r>
      <w:r>
        <w:t>correlations between the %</w:t>
      </w:r>
      <w:r w:rsidR="00377F7A">
        <w:t xml:space="preserve"> </w:t>
      </w:r>
      <w:r>
        <w:t xml:space="preserve">HRR and the Borg RPE difference were found </w:t>
      </w:r>
      <w:r w:rsidR="005937E8">
        <w:t xml:space="preserve">statistically significant only </w:t>
      </w:r>
      <w:r>
        <w:t xml:space="preserve">at </w:t>
      </w:r>
      <w:r w:rsidR="00B17264">
        <w:t>T2</w:t>
      </w:r>
      <w:r>
        <w:t xml:space="preserve"> (</w:t>
      </w:r>
      <w:r w:rsidR="00B17264">
        <w:t>p-value = 0.0041</w:t>
      </w:r>
      <w:r>
        <w:t>)</w:t>
      </w:r>
      <w:r w:rsidR="00B17264">
        <w:t xml:space="preserve"> as shown in Figure </w:t>
      </w:r>
      <w:r w:rsidR="007C415C">
        <w:t>6</w:t>
      </w:r>
      <w:r>
        <w:t xml:space="preserve">.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754083A8" w:rsidR="007C2133" w:rsidRDefault="007C2133" w:rsidP="00497399">
      <w:pPr>
        <w:spacing w:line="480" w:lineRule="auto"/>
      </w:pPr>
      <w:r>
        <w:t xml:space="preserve">The </w:t>
      </w:r>
      <w:commentRangeStart w:id="66"/>
      <w:commentRangeStart w:id="67"/>
      <w:r>
        <w:t xml:space="preserve">EMG </w:t>
      </w:r>
      <w:commentRangeEnd w:id="66"/>
      <w:r w:rsidR="00505FF8">
        <w:rPr>
          <w:rStyle w:val="CommentReference"/>
        </w:rPr>
        <w:commentReference w:id="66"/>
      </w:r>
      <w:commentRangeEnd w:id="67"/>
      <w:r w:rsidR="008C0C4A">
        <w:rPr>
          <w:rStyle w:val="CommentReference"/>
        </w:rPr>
        <w:commentReference w:id="67"/>
      </w:r>
      <w:r>
        <w:t>M</w:t>
      </w:r>
      <w:r w:rsidR="0064272A">
        <w:t>P</w:t>
      </w:r>
      <w:r>
        <w:t xml:space="preserve">F in 10-minute windows of all participants had a bi-modal distribution (Figure </w:t>
      </w:r>
      <w:r w:rsidR="00F00B20">
        <w:t>8</w:t>
      </w:r>
      <w:r>
        <w:t xml:space="preserve">) due to the difference between dominant and non-dominant muscle sides and the difference across harvesting methods as well as across the time of the day. These differences were adjusted using linear regression. </w:t>
      </w:r>
      <w:r>
        <w:lastRenderedPageBreak/>
        <w:t>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was used for analysis to find correlation between EMG M</w:t>
      </w:r>
      <w:r w:rsidR="0064272A">
        <w:t>P</w:t>
      </w:r>
      <w:r>
        <w:t xml:space="preserve">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34F7D093" w:rsidR="00F5247C" w:rsidRDefault="00497399" w:rsidP="00497399">
      <w:pPr>
        <w:pStyle w:val="Heading3"/>
        <w:spacing w:line="480" w:lineRule="auto"/>
      </w:pPr>
      <w:r>
        <w:t xml:space="preserve">3.4 </w:t>
      </w:r>
      <w:r w:rsidR="00F5247C">
        <w:t>Association between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lastRenderedPageBreak/>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66A5EABC" w:rsidR="00CD687A" w:rsidRDefault="003F1E3F" w:rsidP="00497399">
      <w:pPr>
        <w:spacing w:line="480" w:lineRule="auto"/>
      </w:pPr>
      <w:r>
        <w:t xml:space="preserve">There were negative </w:t>
      </w:r>
      <w:r w:rsidR="00806938">
        <w:t xml:space="preserve">significant </w:t>
      </w:r>
      <w:r>
        <w:t xml:space="preserve">correlations between the </w:t>
      </w:r>
      <w:r w:rsidR="00DC19D0">
        <w:t xml:space="preserve">direct </w:t>
      </w:r>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5D908778" w:rsidR="00636887" w:rsidRDefault="00806938" w:rsidP="00497399">
      <w:pPr>
        <w:spacing w:line="480" w:lineRule="auto"/>
      </w:pPr>
      <w:r>
        <w:t xml:space="preserve">When stratifying by harvesting method, the significance level was still strong only </w:t>
      </w:r>
      <w:r w:rsidR="001D3124">
        <w:t>when using Omni RPE but not for Borg RPE</w:t>
      </w:r>
      <w:r>
        <w:t xml:space="preserve">. </w:t>
      </w:r>
      <w:r w:rsidR="001D3124">
        <w:t xml:space="preserve">This phenomenon was evident across all the worker groups. This finding suggested that the Omni RPE with the pictures of apple harvesting may be more </w:t>
      </w:r>
      <w:r w:rsidR="00C11DEB">
        <w:t>useful</w:t>
      </w:r>
      <w:r w:rsidR="001D3124">
        <w:t xml:space="preserve"> than the Borg RPE. </w:t>
      </w:r>
      <w:commentRangeStart w:id="68"/>
      <w:r w:rsidR="001D3124">
        <w:t>Notwithstanding, it is worth remarking that the reason might be due to the fact that the stratification reduced the sample size and, consequently, there was not enough power to detect a significant correlation in each group.</w:t>
      </w:r>
      <w:commentRangeEnd w:id="68"/>
      <w:r w:rsidR="001D3124">
        <w:rPr>
          <w:rStyle w:val="CommentReference"/>
        </w:rPr>
        <w:commentReference w:id="68"/>
      </w:r>
    </w:p>
    <w:p w14:paraId="454BAAAD" w14:textId="1BB853D8" w:rsidR="0055539C" w:rsidRDefault="0055539C" w:rsidP="00497399">
      <w:pPr>
        <w:spacing w:line="480" w:lineRule="auto"/>
      </w:pPr>
      <w:r>
        <w:t>W</w:t>
      </w:r>
      <w:r w:rsidR="00CD687A">
        <w:t xml:space="preserve">hen stratifying by the time in the work shift, </w:t>
      </w:r>
      <w:r>
        <w:t xml:space="preserve">the </w:t>
      </w:r>
      <w:r w:rsidR="00CD687A">
        <w:t xml:space="preserve">statistically significant relationship between Borg RPE </w:t>
      </w:r>
      <w:bookmarkStart w:id="69" w:name="_GoBack"/>
      <w:bookmarkEnd w:id="69"/>
      <w:r w:rsidR="00CD687A">
        <w:t>and %</w:t>
      </w:r>
      <w:r w:rsidR="004D797C">
        <w:t xml:space="preserve"> </w:t>
      </w:r>
      <w:r w:rsidR="00CD687A">
        <w:t xml:space="preserve">HRR </w:t>
      </w:r>
      <w:r w:rsidR="001D3124">
        <w:t xml:space="preserve">was </w:t>
      </w:r>
      <w:r w:rsidR="00CD687A">
        <w:t xml:space="preserve">found at </w:t>
      </w:r>
      <w:r w:rsidR="001D3124">
        <w:t>T2, i.e. after the lunch break</w:t>
      </w:r>
      <w:r w:rsidR="00CD687A">
        <w:t>, but not at</w:t>
      </w:r>
      <w:r w:rsidR="001D3124" w:rsidRPr="001D3124">
        <w:t xml:space="preserve"> </w:t>
      </w:r>
      <w:r w:rsidR="001D3124">
        <w:t>T1 and T3, i.e. after morning and afternoon work sessions</w:t>
      </w:r>
      <w:r w:rsidR="00CD687A">
        <w:t xml:space="preserve">. That is, </w:t>
      </w:r>
      <w:r w:rsidR="00C11DEB">
        <w:t xml:space="preserve">when the effort was relatively light, </w:t>
      </w:r>
      <w:r>
        <w:t xml:space="preserve">the subjective Borg RPE responses could be meaningful. Otherwise, </w:t>
      </w:r>
      <w:r w:rsidR="00C11DEB">
        <w:t>for the heavy workload</w:t>
      </w:r>
      <w:r>
        <w:t xml:space="preserve">, </w:t>
      </w:r>
      <w:r w:rsidR="00C11DEB">
        <w:t xml:space="preserve">the use of Borg RPE could not discern the effort levels. In other words, </w:t>
      </w:r>
      <w:r>
        <w:t xml:space="preserve">Borg RPE was not interpretable in this population and </w:t>
      </w:r>
      <w:r w:rsidR="00330379">
        <w:t>might</w:t>
      </w:r>
      <w:r>
        <w:t xml:space="preserve"> not be used to </w:t>
      </w:r>
      <w:r w:rsidR="00E5395A">
        <w:t>assess</w:t>
      </w:r>
      <w:r>
        <w:t xml:space="preserve"> a recovery from the rest in place of the direct measurement.</w:t>
      </w:r>
      <w:r w:rsidR="00C11DEB">
        <w:t xml:space="preserve"> </w:t>
      </w:r>
      <w:r>
        <w:t>Additionally, when stratifying by the time in the work shift, the relationship between Omni RPE and %</w:t>
      </w:r>
      <w:r w:rsidR="004C66BE">
        <w:t xml:space="preserve"> </w:t>
      </w:r>
      <w:r>
        <w:t>HRR became statistically insignificant.</w:t>
      </w:r>
      <w:r w:rsidR="00C11DEB">
        <w:t xml:space="preserve"> This finding contradicts with the stratification by harvesting methods. As a </w:t>
      </w:r>
      <w:proofErr w:type="gramStart"/>
      <w:r w:rsidR="00C11DEB">
        <w:t>results</w:t>
      </w:r>
      <w:proofErr w:type="gramEnd"/>
      <w:r w:rsidR="00C11DEB">
        <w:t>, the Omni RPE with the pictures of apple harvesters may still not be robust.</w:t>
      </w:r>
      <w:r>
        <w:t xml:space="preserve"> </w:t>
      </w:r>
    </w:p>
    <w:p w14:paraId="2F504244" w14:textId="76760701" w:rsidR="003F1E3F" w:rsidRDefault="003F1E3F" w:rsidP="00497399">
      <w:pPr>
        <w:spacing w:line="480" w:lineRule="auto"/>
      </w:pPr>
      <w:r>
        <w:t xml:space="preserve">There was no </w:t>
      </w:r>
      <w:r w:rsidR="00E5395A">
        <w:t xml:space="preserve">significant </w:t>
      </w:r>
      <w:r>
        <w:t xml:space="preserve">correlation between the </w:t>
      </w:r>
      <w:r w:rsidR="00DC19D0">
        <w:t xml:space="preserve">direct </w:t>
      </w:r>
      <w:r>
        <w:t>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0F002185" w:rsidR="00C945DC" w:rsidRDefault="00636887" w:rsidP="00497399">
      <w:pPr>
        <w:spacing w:line="480" w:lineRule="auto"/>
      </w:pPr>
      <w:commentRangeStart w:id="70"/>
      <w:r>
        <w:lastRenderedPageBreak/>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w:t>
      </w:r>
      <w:commentRangeStart w:id="71"/>
      <w:r w:rsidR="006B6EF2">
        <w:t xml:space="preserve">fruit </w:t>
      </w:r>
      <w:r w:rsidR="006206CD">
        <w:t>pickers</w:t>
      </w:r>
      <w:r w:rsidR="006B6EF2">
        <w:t>,</w:t>
      </w:r>
      <w:commentRangeEnd w:id="71"/>
      <w:r w:rsidR="006B6EF2">
        <w:rPr>
          <w:rStyle w:val="CommentReference"/>
        </w:rPr>
        <w:commentReference w:id="71"/>
      </w:r>
      <w:r w:rsidR="00E5395A">
        <w:t xml:space="preserve"> especially </w:t>
      </w:r>
      <w:r w:rsidR="006B6EF2">
        <w:t xml:space="preserve">in this case </w:t>
      </w:r>
      <w:r w:rsidR="00E5395A">
        <w:t>when the physical workload were extreme</w:t>
      </w:r>
      <w:r>
        <w:t xml:space="preserve">. Therefore, they </w:t>
      </w:r>
      <w:r w:rsidR="004C66BE">
        <w:t>c</w:t>
      </w:r>
      <w:r>
        <w:t xml:space="preserve">ould not </w:t>
      </w:r>
      <w:r w:rsidR="00E5395A">
        <w:t xml:space="preserve">fully </w:t>
      </w:r>
      <w:r>
        <w:t>replace the direct</w:t>
      </w:r>
      <w:r w:rsidR="00E5395A">
        <w:t>ly</w:t>
      </w:r>
      <w:r>
        <w:t xml:space="preserve">-measured </w:t>
      </w:r>
      <w:r w:rsidR="00E5395A">
        <w:t>outcomes like metabolic load or muscle fatigue</w:t>
      </w:r>
      <w:r>
        <w:t>.</w:t>
      </w:r>
      <w:commentRangeEnd w:id="70"/>
      <w:r w:rsidR="00DD2D9F">
        <w:rPr>
          <w:rStyle w:val="CommentReference"/>
        </w:rPr>
        <w:commentReference w:id="70"/>
      </w:r>
    </w:p>
    <w:p w14:paraId="5B39B5E9" w14:textId="34A5F5EB" w:rsidR="009E5669" w:rsidRDefault="003A4B9E" w:rsidP="00F8329F">
      <w:pPr>
        <w:pStyle w:val="Heading3"/>
        <w:spacing w:line="480" w:lineRule="auto"/>
      </w:pPr>
      <w:r>
        <w:t>4.2 Comparisons to previous studies</w:t>
      </w:r>
    </w:p>
    <w:p w14:paraId="6A065C90" w14:textId="356F50CD" w:rsidR="00D859F9" w:rsidRDefault="00C36CDC" w:rsidP="00D859F9">
      <w:pPr>
        <w:spacing w:line="480" w:lineRule="auto"/>
      </w:pPr>
      <w:r>
        <w:t xml:space="preserve">This study indicated the unsuitability of subjective scales for ergonomic assessment in fruit harvesting tasks undertaken by the Hispanic migrant workers, as compared to the uses of cardiac measures and the muscle fatigue of trapezius. </w:t>
      </w:r>
      <w:r w:rsidR="00C11DEB">
        <w:t>However</w:t>
      </w:r>
      <w:r>
        <w:t>, the finding</w:t>
      </w:r>
      <w:r w:rsidR="00C11DEB">
        <w:t>s</w:t>
      </w:r>
      <w:r>
        <w:t xml:space="preserve"> from this study that the subjective scales were more sensitive to </w:t>
      </w:r>
      <w:r w:rsidR="00C11DEB">
        <w:t xml:space="preserve">light </w:t>
      </w:r>
      <w:r>
        <w:t>workload</w:t>
      </w:r>
      <w:r w:rsidR="00C11DEB">
        <w:t xml:space="preserve"> (T2)</w:t>
      </w:r>
      <w:r>
        <w:t xml:space="preserve"> is </w:t>
      </w:r>
      <w:r w:rsidR="00C11DEB">
        <w:t>opposite to</w:t>
      </w:r>
      <w:r>
        <w:t xml:space="preserve">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w:t>
      </w:r>
      <w:r w:rsidR="00C11DEB">
        <w:t xml:space="preserve"> even though</w:t>
      </w:r>
      <w:r w:rsidR="00D859F9">
        <w:t xml:space="preserve"> this study found increases over time in both EMG MPF and Borg CR10, we did not address whether the </w:t>
      </w:r>
      <w:r w:rsidR="00DC19D0">
        <w:t xml:space="preserve">direct </w:t>
      </w:r>
      <w:r w:rsidR="00D859F9">
        <w:t>measure of muscle fatigue like EMG or the subjective discomfort responses like Borg scales could provide a better ergonomic assessment.</w:t>
      </w:r>
    </w:p>
    <w:p w14:paraId="5D6C72A6" w14:textId="66A3A4DB" w:rsidR="00D859F9" w:rsidRDefault="00D859F9" w:rsidP="00D859F9">
      <w:pPr>
        <w:spacing w:line="480" w:lineRule="auto"/>
      </w:pPr>
      <w:r>
        <w:t xml:space="preserve">Newly developed subjective rating scales like Omni RPE may be used for certain contexts. This subjective measurement </w:t>
      </w:r>
      <w:r w:rsidR="002C2955">
        <w:t>c</w:t>
      </w:r>
      <w:r>
        <w:t xml:space="preserve">ould be used as a complement of their corresponding </w:t>
      </w:r>
      <w:r w:rsidR="00DC19D0">
        <w:t xml:space="preserve">direct </w:t>
      </w:r>
      <w:r>
        <w:t xml:space="preserve">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w:t>
      </w:r>
      <w:r>
        <w:lastRenderedPageBreak/>
        <w:t xml:space="preserve">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6B7487F8" w14:textId="1312AB62" w:rsidR="006B6EF2" w:rsidRDefault="00083EF8" w:rsidP="006B6EF2">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the directly-measured outcomes on muscle fatigue or metabolic load may be affected</w:t>
      </w:r>
      <w:r w:rsidR="006206CD">
        <w:t>.</w:t>
      </w:r>
      <w:r w:rsidR="006B6EF2" w:rsidRPr="006B6EF2">
        <w:t xml:space="preserve"> </w:t>
      </w:r>
      <w:commentRangeStart w:id="72"/>
      <w:commentRangeStart w:id="73"/>
      <w:r w:rsidR="006B6EF2">
        <w:t>Secondly, the administration of the Borg and Omni questionnaires could have interrupted the workers’ lunch break. It is possible that some workers could have answered the questions quickly rather than attentively.</w:t>
      </w:r>
      <w:commentRangeEnd w:id="72"/>
      <w:r w:rsidR="006B6EF2">
        <w:rPr>
          <w:rStyle w:val="CommentReference"/>
        </w:rPr>
        <w:commentReference w:id="72"/>
      </w:r>
      <w:commentRangeEnd w:id="73"/>
      <w:r w:rsidR="006206CD">
        <w:rPr>
          <w:rStyle w:val="CommentReference"/>
        </w:rPr>
        <w:commentReference w:id="73"/>
      </w:r>
    </w:p>
    <w:p w14:paraId="2DC05812" w14:textId="70912A21" w:rsidR="009412F3" w:rsidRDefault="006B6EF2" w:rsidP="006B6EF2">
      <w:pPr>
        <w:spacing w:line="480" w:lineRule="auto"/>
      </w:pPr>
      <w:r>
        <w:t xml:space="preserve">Moreover, there was a limitation associated with the heart rate measurement. In the ideal situation, a resting heart rate should be measured in a recumbent position, but this was not possible in the orchard setting. </w:t>
      </w:r>
      <w:r w:rsidR="004C3899">
        <w:t xml:space="preserve"> However, in this study, heart rate</w:t>
      </w:r>
      <w:r w:rsidR="00264758">
        <w:t xml:space="preserve">s were </w:t>
      </w:r>
      <w:r w:rsidR="004C3899">
        <w:t xml:space="preserve">measured during a quiet sitting position prior to the work shift, and then the measured values were subtracted by 10 as per the equation (ii) similarly to the previous work </w:t>
      </w:r>
      <w:r w:rsidR="004C3899">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004C3899">
        <w:fldChar w:fldCharType="separate"/>
      </w:r>
      <w:r w:rsidR="004C3899" w:rsidRPr="004C3899">
        <w:rPr>
          <w:noProof/>
        </w:rPr>
        <w:t>(Thamsuwan et al., 2019)</w:t>
      </w:r>
      <w:r w:rsidR="004C3899">
        <w:fldChar w:fldCharType="end"/>
      </w:r>
      <w:r w:rsidR="004C3899">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lastRenderedPageBreak/>
        <w:t>5. Conclusion</w:t>
      </w:r>
      <w:r>
        <w:t xml:space="preserve"> </w:t>
      </w:r>
    </w:p>
    <w:p w14:paraId="5A667111" w14:textId="4907C98B" w:rsidR="0064052E" w:rsidRDefault="009C2A8C" w:rsidP="00497399">
      <w:pPr>
        <w:spacing w:line="480" w:lineRule="auto"/>
      </w:pPr>
      <w:r>
        <w:t xml:space="preserve">This study examined whether there was a relationship between subjective and </w:t>
      </w:r>
      <w:r w:rsidR="00DC19D0">
        <w:t xml:space="preserve">direct </w:t>
      </w:r>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 xml:space="preserve">This study found </w:t>
      </w:r>
      <w:r w:rsidR="00FD7ACF">
        <w:t xml:space="preserve">some </w:t>
      </w:r>
      <w:r w:rsidR="00BF7160">
        <w:t>s</w:t>
      </w:r>
      <w:r w:rsidR="008327AA">
        <w:t xml:space="preserve">trong negative correlations between the </w:t>
      </w:r>
      <w:r w:rsidR="00DC19D0">
        <w:t xml:space="preserve">direct </w:t>
      </w:r>
      <w:r w:rsidR="008327AA">
        <w:t>and subjective measures</w:t>
      </w:r>
      <w:r w:rsidR="00FD7ACF">
        <w:t>: % HRR and Borg RPE</w:t>
      </w:r>
      <w:r w:rsidR="008327AA">
        <w:t xml:space="preserve"> after the workers </w:t>
      </w:r>
      <w:r w:rsidR="00FD7ACF">
        <w:t>took a short break</w:t>
      </w:r>
      <w:r w:rsidR="008327AA">
        <w:t xml:space="preserve"> but </w:t>
      </w:r>
      <w:r w:rsidR="00FD7ACF">
        <w:t>not after they performed hard work; and % HRR and Omni RPE when stratifying by harvesting methods</w:t>
      </w:r>
      <w:r w:rsidR="008327AA">
        <w:t>.</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1796939B" w:rsidR="00F1663B" w:rsidRPr="00F1663B" w:rsidRDefault="00F1663B" w:rsidP="00F1663B">
      <w:pPr>
        <w:spacing w:line="480" w:lineRule="auto"/>
        <w:rPr>
          <w:rFonts w:cstheme="minorHAnsi"/>
        </w:rPr>
      </w:pPr>
      <w:r w:rsidRPr="00F1663B">
        <w:rPr>
          <w:rFonts w:cstheme="minorHAnsi"/>
          <w:color w:val="2E2E2E"/>
        </w:rPr>
        <w:t>The authors would like to thank all the farmworkers who participated in this study. We also thank to Maria Tchong-French for their support in the research management, as well as Maria Negrete, Katherine Gregersen,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5D8D64E5" w14:textId="38EAF9F0" w:rsidR="006206CD" w:rsidRPr="006206CD" w:rsidRDefault="009E5669" w:rsidP="006206C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06CD" w:rsidRPr="006206CD">
        <w:rPr>
          <w:rFonts w:ascii="Calibri" w:hAnsi="Calibri" w:cs="Calibri"/>
          <w:noProof/>
          <w:szCs w:val="24"/>
        </w:rPr>
        <w:t xml:space="preserve">Alka, S., U., S. G., Rajesh, S., &amp; Dinesh, P. (2014). Ergonomic study of farm women during wheat harvesting by improved sickle. </w:t>
      </w:r>
      <w:r w:rsidR="006206CD" w:rsidRPr="006206CD">
        <w:rPr>
          <w:rFonts w:ascii="Calibri" w:hAnsi="Calibri" w:cs="Calibri"/>
          <w:i/>
          <w:iCs/>
          <w:noProof/>
          <w:szCs w:val="24"/>
        </w:rPr>
        <w:t>African Journal of Agricultural Research</w:t>
      </w:r>
      <w:r w:rsidR="006206CD" w:rsidRPr="006206CD">
        <w:rPr>
          <w:rFonts w:ascii="Calibri" w:hAnsi="Calibri" w:cs="Calibri"/>
          <w:noProof/>
          <w:szCs w:val="24"/>
        </w:rPr>
        <w:t xml:space="preserve">, </w:t>
      </w:r>
      <w:r w:rsidR="006206CD" w:rsidRPr="006206CD">
        <w:rPr>
          <w:rFonts w:ascii="Calibri" w:hAnsi="Calibri" w:cs="Calibri"/>
          <w:i/>
          <w:iCs/>
          <w:noProof/>
          <w:szCs w:val="24"/>
        </w:rPr>
        <w:t>9</w:t>
      </w:r>
      <w:r w:rsidR="006206CD" w:rsidRPr="006206CD">
        <w:rPr>
          <w:rFonts w:ascii="Calibri" w:hAnsi="Calibri" w:cs="Calibri"/>
          <w:noProof/>
          <w:szCs w:val="24"/>
        </w:rPr>
        <w:t>(18), 1386–1390. https://doi.org/10.5897/AJAR2013.7956</w:t>
      </w:r>
    </w:p>
    <w:p w14:paraId="146489F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Bangaru, S. S., Wang, C., Busam, S. A., &amp; Aghazadeh, F. (2021). ANN-based automated scaffold builder activity recognition through wearable EMG and IMU sensors. </w:t>
      </w:r>
      <w:r w:rsidRPr="006206CD">
        <w:rPr>
          <w:rFonts w:ascii="Calibri" w:hAnsi="Calibri" w:cs="Calibri"/>
          <w:i/>
          <w:iCs/>
          <w:noProof/>
          <w:szCs w:val="24"/>
        </w:rPr>
        <w:t>Automation in Construction</w:t>
      </w:r>
      <w:r w:rsidRPr="006206CD">
        <w:rPr>
          <w:rFonts w:ascii="Calibri" w:hAnsi="Calibri" w:cs="Calibri"/>
          <w:noProof/>
          <w:szCs w:val="24"/>
        </w:rPr>
        <w:t xml:space="preserve">, </w:t>
      </w:r>
      <w:r w:rsidRPr="006206CD">
        <w:rPr>
          <w:rFonts w:ascii="Calibri" w:hAnsi="Calibri" w:cs="Calibri"/>
          <w:i/>
          <w:iCs/>
          <w:noProof/>
          <w:szCs w:val="24"/>
        </w:rPr>
        <w:t>126</w:t>
      </w:r>
      <w:r w:rsidRPr="006206CD">
        <w:rPr>
          <w:rFonts w:ascii="Calibri" w:hAnsi="Calibri" w:cs="Calibri"/>
          <w:noProof/>
          <w:szCs w:val="24"/>
        </w:rPr>
        <w:t>, 103653. https://doi.org/10.1016/j.autcon.2021.103653</w:t>
      </w:r>
    </w:p>
    <w:p w14:paraId="700DD4B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Bedny, G. Z., Karwowski, W., &amp; Seglin, M. H. (2001). A Heart Rate Evaluation Approach to Determine Cost-Effectiveness an Ergonomics Intervention. </w:t>
      </w:r>
      <w:r w:rsidRPr="006206CD">
        <w:rPr>
          <w:rFonts w:ascii="Calibri" w:hAnsi="Calibri" w:cs="Calibri"/>
          <w:i/>
          <w:iCs/>
          <w:noProof/>
          <w:szCs w:val="24"/>
        </w:rPr>
        <w:t>International Journal of Occupational Safety and Ergonomics</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(2), 121–133. https://doi.org/10.1080/10803548.2001.11076481</w:t>
      </w:r>
    </w:p>
    <w:p w14:paraId="5DA5963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(1970). Perceived exertion as an indicator of somatic stress. </w:t>
      </w:r>
      <w:r w:rsidRPr="006206CD">
        <w:rPr>
          <w:rFonts w:ascii="Calibri" w:hAnsi="Calibri" w:cs="Calibri"/>
          <w:i/>
          <w:iCs/>
          <w:noProof/>
          <w:szCs w:val="24"/>
        </w:rPr>
        <w:t>Scandinavian Journal of Rehabilitation Medicine</w:t>
      </w:r>
      <w:r w:rsidRPr="006206CD">
        <w:rPr>
          <w:rFonts w:ascii="Calibri" w:hAnsi="Calibri" w:cs="Calibri"/>
          <w:noProof/>
          <w:szCs w:val="24"/>
        </w:rPr>
        <w:t xml:space="preserve">, </w:t>
      </w:r>
      <w:r w:rsidRPr="006206CD">
        <w:rPr>
          <w:rFonts w:ascii="Calibri" w:hAnsi="Calibri" w:cs="Calibri"/>
          <w:i/>
          <w:iCs/>
          <w:noProof/>
          <w:szCs w:val="24"/>
        </w:rPr>
        <w:t>2</w:t>
      </w:r>
      <w:r w:rsidRPr="006206CD">
        <w:rPr>
          <w:rFonts w:ascii="Calibri" w:hAnsi="Calibri" w:cs="Calibri"/>
          <w:noProof/>
          <w:szCs w:val="24"/>
        </w:rPr>
        <w:t>, 92–98. https://doi.org/S/N</w:t>
      </w:r>
    </w:p>
    <w:p w14:paraId="347FB47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A. (1982). Psychophysical bases of perceived exertion. </w:t>
      </w:r>
      <w:r w:rsidRPr="006206CD">
        <w:rPr>
          <w:rFonts w:ascii="Calibri" w:hAnsi="Calibri" w:cs="Calibri"/>
          <w:i/>
          <w:iCs/>
          <w:noProof/>
          <w:szCs w:val="24"/>
        </w:rPr>
        <w:t>Medicine and Science in Sports and Exercise</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 377–381. https://doi.org/10.1249/00005768-198205000-00012</w:t>
      </w:r>
    </w:p>
    <w:p w14:paraId="2239EFF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216. https://doi.org/10.3390/ijerph17010216</w:t>
      </w:r>
    </w:p>
    <w:p w14:paraId="23B801A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6206CD">
        <w:rPr>
          <w:rFonts w:ascii="Calibri" w:hAnsi="Calibri" w:cs="Calibri"/>
          <w:i/>
          <w:iCs/>
          <w:noProof/>
          <w:szCs w:val="24"/>
        </w:rPr>
        <w:t>Measurement in Physical Education and Exercise Science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(2), 103–114. https://doi.org/10.1080/1091367X.2019.1710709</w:t>
      </w:r>
    </w:p>
    <w:p w14:paraId="6523D6C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Castillo, F., Mora, A. M., Kayser, G. L., Vanos, J., Hyland, C., Yang, A. R., &amp; Eskenazi, B. (2021). Environmental Health Threats to Latino Migrant Farmworkers. </w:t>
      </w:r>
      <w:r w:rsidRPr="006206CD">
        <w:rPr>
          <w:rFonts w:ascii="Calibri" w:hAnsi="Calibri" w:cs="Calibri"/>
          <w:i/>
          <w:iCs/>
          <w:noProof/>
          <w:szCs w:val="24"/>
        </w:rPr>
        <w:t>Annual Review of Public Health</w:t>
      </w:r>
      <w:r w:rsidRPr="006206CD">
        <w:rPr>
          <w:rFonts w:ascii="Calibri" w:hAnsi="Calibri" w:cs="Calibri"/>
          <w:noProof/>
          <w:szCs w:val="24"/>
        </w:rPr>
        <w:t xml:space="preserve">, </w:t>
      </w:r>
      <w:r w:rsidRPr="006206CD">
        <w:rPr>
          <w:rFonts w:ascii="Calibri" w:hAnsi="Calibri" w:cs="Calibri"/>
          <w:i/>
          <w:iCs/>
          <w:noProof/>
          <w:szCs w:val="24"/>
        </w:rPr>
        <w:t>42</w:t>
      </w:r>
      <w:r w:rsidRPr="006206CD">
        <w:rPr>
          <w:rFonts w:ascii="Calibri" w:hAnsi="Calibri" w:cs="Calibri"/>
          <w:noProof/>
          <w:szCs w:val="24"/>
        </w:rPr>
        <w:t>(1), 257–276. https://doi.org/10.1146/annurev-publhealth-012420-105014</w:t>
      </w:r>
    </w:p>
    <w:p w14:paraId="2AF3873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Clouser, J. M., Bush, A., Gan, W., &amp; Swanberg, J. (2018). Associations of Work Stress, Supervisor </w:t>
      </w:r>
      <w:r w:rsidRPr="006206CD">
        <w:rPr>
          <w:rFonts w:ascii="Calibri" w:hAnsi="Calibri" w:cs="Calibri"/>
          <w:noProof/>
          <w:szCs w:val="24"/>
        </w:rPr>
        <w:lastRenderedPageBreak/>
        <w:t xml:space="preserve">Unfairness, and Supervisor Inability to Speak Spanish with Occupational Injury among Latino Farmworkers. </w:t>
      </w:r>
      <w:r w:rsidRPr="006206CD">
        <w:rPr>
          <w:rFonts w:ascii="Calibri" w:hAnsi="Calibri" w:cs="Calibri"/>
          <w:i/>
          <w:iCs/>
          <w:noProof/>
          <w:szCs w:val="24"/>
        </w:rPr>
        <w:t>Journal of Immigrant and Minority Health</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(4), 894–901. https://doi.org/10.1007/s10903-017-0617-1</w:t>
      </w:r>
    </w:p>
    <w:p w14:paraId="5B96B9D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6206CD">
        <w:rPr>
          <w:rFonts w:ascii="Calibri" w:hAnsi="Calibri" w:cs="Calibri"/>
          <w:i/>
          <w:iCs/>
          <w:noProof/>
          <w:szCs w:val="24"/>
        </w:rPr>
        <w:t>Annals of Epidemiology</w:t>
      </w:r>
      <w:r w:rsidRPr="006206CD">
        <w:rPr>
          <w:rFonts w:ascii="Calibri" w:hAnsi="Calibri" w:cs="Calibri"/>
          <w:noProof/>
          <w:szCs w:val="24"/>
        </w:rPr>
        <w:t xml:space="preserve">, </w:t>
      </w:r>
      <w:r w:rsidRPr="006206CD">
        <w:rPr>
          <w:rFonts w:ascii="Calibri" w:hAnsi="Calibri" w:cs="Calibri"/>
          <w:i/>
          <w:iCs/>
          <w:noProof/>
          <w:szCs w:val="24"/>
        </w:rPr>
        <w:t>16</w:t>
      </w:r>
      <w:r w:rsidRPr="006206CD">
        <w:rPr>
          <w:rFonts w:ascii="Calibri" w:hAnsi="Calibri" w:cs="Calibri"/>
          <w:noProof/>
          <w:szCs w:val="24"/>
        </w:rPr>
        <w:t>(4), 313–320. https://doi.org/10.1016/j.annepidem.2005.04.004</w:t>
      </w:r>
    </w:p>
    <w:p w14:paraId="4064792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Cristi-Montero, C. (2016). Considerations regarding the use of metabolic equivalents when prescribing exercise for health: preventive medicine in practice. </w:t>
      </w:r>
      <w:r w:rsidRPr="006206CD">
        <w:rPr>
          <w:rFonts w:ascii="Calibri" w:hAnsi="Calibri" w:cs="Calibri"/>
          <w:i/>
          <w:iCs/>
          <w:noProof/>
          <w:szCs w:val="24"/>
        </w:rPr>
        <w:t>The Physician and Sportsmedicine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(2), 109–111. https://doi.org/10.1080/00913847.2016.1158624</w:t>
      </w:r>
    </w:p>
    <w:p w14:paraId="69886CE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6206CD">
        <w:rPr>
          <w:rFonts w:ascii="Calibri" w:hAnsi="Calibri" w:cs="Calibri"/>
          <w:i/>
          <w:iCs/>
          <w:noProof/>
          <w:szCs w:val="24"/>
        </w:rPr>
        <w:t>Journal of Science and Medicine in Sport</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(1), 46–57. https://doi.org/10.1016/j.jsams.2010.07.008</w:t>
      </w:r>
    </w:p>
    <w:p w14:paraId="31C80DA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 J. Shah, E. M. Shipp, S. P. Cooper, J. C. Huber, D. J. del Junco, A. A. Rene, &amp; J. S. Moore. (2009). Hand Problems in Migrant Farmworkers. </w:t>
      </w:r>
      <w:r w:rsidRPr="006206CD">
        <w:rPr>
          <w:rFonts w:ascii="Calibri" w:hAnsi="Calibri" w:cs="Calibri"/>
          <w:i/>
          <w:iCs/>
          <w:noProof/>
          <w:szCs w:val="24"/>
        </w:rPr>
        <w:t>Journal of Agricultural Safety and Health</w:t>
      </w:r>
      <w:r w:rsidRPr="006206CD">
        <w:rPr>
          <w:rFonts w:ascii="Calibri" w:hAnsi="Calibri" w:cs="Calibri"/>
          <w:noProof/>
          <w:szCs w:val="24"/>
        </w:rPr>
        <w:t xml:space="preserve">, </w:t>
      </w:r>
      <w:r w:rsidRPr="006206CD">
        <w:rPr>
          <w:rFonts w:ascii="Calibri" w:hAnsi="Calibri" w:cs="Calibri"/>
          <w:i/>
          <w:iCs/>
          <w:noProof/>
          <w:szCs w:val="24"/>
        </w:rPr>
        <w:t>15</w:t>
      </w:r>
      <w:r w:rsidRPr="006206CD">
        <w:rPr>
          <w:rFonts w:ascii="Calibri" w:hAnsi="Calibri" w:cs="Calibri"/>
          <w:noProof/>
          <w:szCs w:val="24"/>
        </w:rPr>
        <w:t>(2), 157–169. https://doi.org/10.13031/2013.26802</w:t>
      </w:r>
    </w:p>
    <w:p w14:paraId="62BF96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Das, B., Ghosh, T., &amp; Gangopadhyay, S. (2013). Child Work in Agriculture in West Bengal, India: Assessment of Musculoskeletal Disorders and Occupational Health Problems. </w:t>
      </w:r>
      <w:r w:rsidRPr="006206CD">
        <w:rPr>
          <w:rFonts w:ascii="Calibri" w:hAnsi="Calibri" w:cs="Calibri"/>
          <w:i/>
          <w:iCs/>
          <w:noProof/>
          <w:szCs w:val="24"/>
        </w:rPr>
        <w:t>Journal of Occupational Health</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(4), 244–258. https://doi.org/10.1539/joh.12-0185-OA</w:t>
      </w:r>
    </w:p>
    <w:p w14:paraId="6AF1417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w:t>
      </w:r>
      <w:r w:rsidRPr="006206CD">
        <w:rPr>
          <w:rFonts w:ascii="Calibri" w:hAnsi="Calibri" w:cs="Calibri"/>
          <w:noProof/>
          <w:szCs w:val="24"/>
        </w:rPr>
        <w:lastRenderedPageBreak/>
        <w:t xml:space="preserve">lower back. </w:t>
      </w:r>
      <w:r w:rsidRPr="006206CD">
        <w:rPr>
          <w:rFonts w:ascii="Calibri" w:hAnsi="Calibri" w:cs="Calibri"/>
          <w:i/>
          <w:iCs/>
          <w:noProof/>
          <w:szCs w:val="24"/>
        </w:rPr>
        <w:t>Clinical Biomechanics</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(2), 103–111. https://doi.org/10.1016/S0268-0033(98)00053-9</w:t>
      </w:r>
    </w:p>
    <w:p w14:paraId="446A765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Dewi, N. S., &amp; Komatsuzaki, M. (2018). On-body personal assist suit for commercial farming: Effect on heart rate, EMG, trunk movements, and user acceptance during digging.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68</w:t>
      </w:r>
      <w:r w:rsidRPr="006206CD">
        <w:rPr>
          <w:rFonts w:ascii="Calibri" w:hAnsi="Calibri" w:cs="Calibri"/>
          <w:noProof/>
          <w:szCs w:val="24"/>
        </w:rPr>
        <w:t>, 290–296. https://doi.org/10.1016/j.ergon.2018.08.013</w:t>
      </w:r>
    </w:p>
    <w:p w14:paraId="434B7D5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6206CD">
        <w:rPr>
          <w:rFonts w:ascii="Calibri" w:hAnsi="Calibri" w:cs="Calibri"/>
          <w:i/>
          <w:iCs/>
          <w:noProof/>
          <w:szCs w:val="24"/>
        </w:rPr>
        <w:t>Ergonomics</w:t>
      </w:r>
      <w:r w:rsidRPr="006206CD">
        <w:rPr>
          <w:rFonts w:ascii="Calibri" w:hAnsi="Calibri" w:cs="Calibri"/>
          <w:noProof/>
          <w:szCs w:val="24"/>
        </w:rPr>
        <w:t>. https://doi.org/10.1080/00140139.2016.1262464</w:t>
      </w:r>
    </w:p>
    <w:p w14:paraId="42153FB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6206CD">
        <w:rPr>
          <w:rFonts w:ascii="Calibri" w:hAnsi="Calibri" w:cs="Calibri"/>
          <w:i/>
          <w:iCs/>
          <w:noProof/>
          <w:szCs w:val="24"/>
        </w:rPr>
        <w:t>Journal of Human Kinetics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(1), 41–52. https://doi.org/10.2478/hukin-2022-0004</w:t>
      </w:r>
    </w:p>
    <w:p w14:paraId="443AFF2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(2–3), 85–96. https://doi.org/10.1080/15459624.2020.1717502</w:t>
      </w:r>
    </w:p>
    <w:p w14:paraId="265BCF5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Groenesteijn, L., Eikhout, S. M., &amp; Vink, P. (2004). One set of pliers for more tasks in installation work: the effects on (dis)comfort and productivity.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35</w:t>
      </w:r>
      <w:r w:rsidRPr="006206CD">
        <w:rPr>
          <w:rFonts w:ascii="Calibri" w:hAnsi="Calibri" w:cs="Calibri"/>
          <w:noProof/>
          <w:szCs w:val="24"/>
        </w:rPr>
        <w:t>(5), 485–492. https://doi.org/10.1016/j.apergo.2004.03.010</w:t>
      </w:r>
    </w:p>
    <w:p w14:paraId="2B2F0C3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6206CD">
        <w:rPr>
          <w:rFonts w:ascii="Calibri" w:hAnsi="Calibri" w:cs="Calibri"/>
          <w:i/>
          <w:iCs/>
          <w:noProof/>
          <w:szCs w:val="24"/>
        </w:rPr>
        <w:t>Science &amp; Sports</w:t>
      </w:r>
      <w:r w:rsidRPr="006206CD">
        <w:rPr>
          <w:rFonts w:ascii="Calibri" w:hAnsi="Calibri" w:cs="Calibri"/>
          <w:noProof/>
          <w:szCs w:val="24"/>
        </w:rPr>
        <w:t xml:space="preserve">, </w:t>
      </w:r>
      <w:r w:rsidRPr="006206CD">
        <w:rPr>
          <w:rFonts w:ascii="Calibri" w:hAnsi="Calibri" w:cs="Calibri"/>
          <w:i/>
          <w:iCs/>
          <w:noProof/>
          <w:szCs w:val="24"/>
        </w:rPr>
        <w:t>28</w:t>
      </w:r>
      <w:r w:rsidRPr="006206CD">
        <w:rPr>
          <w:rFonts w:ascii="Calibri" w:hAnsi="Calibri" w:cs="Calibri"/>
          <w:noProof/>
          <w:szCs w:val="24"/>
        </w:rPr>
        <w:t>(2), e29–e35. https://doi.org/10.1016/j.scispo.2012.07.008</w:t>
      </w:r>
    </w:p>
    <w:p w14:paraId="46F43CE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Hägg, G. M., Luttmann, A., &amp; Jäger, M. (2000). Methodologies for evaluating electromyographic field data in ergonomics. </w:t>
      </w:r>
      <w:r w:rsidRPr="006206CD">
        <w:rPr>
          <w:rFonts w:ascii="Calibri" w:hAnsi="Calibri" w:cs="Calibri"/>
          <w:i/>
          <w:iCs/>
          <w:noProof/>
          <w:szCs w:val="24"/>
        </w:rPr>
        <w:t>Journal of Electromyography and Kinesiology</w:t>
      </w:r>
      <w:r w:rsidRPr="006206CD">
        <w:rPr>
          <w:rFonts w:ascii="Calibri" w:hAnsi="Calibri" w:cs="Calibri"/>
          <w:noProof/>
          <w:szCs w:val="24"/>
        </w:rPr>
        <w:t xml:space="preserve">, </w:t>
      </w:r>
      <w:r w:rsidRPr="006206CD">
        <w:rPr>
          <w:rFonts w:ascii="Calibri" w:hAnsi="Calibri" w:cs="Calibri"/>
          <w:i/>
          <w:iCs/>
          <w:noProof/>
          <w:szCs w:val="24"/>
        </w:rPr>
        <w:t>10</w:t>
      </w:r>
      <w:r w:rsidRPr="006206CD">
        <w:rPr>
          <w:rFonts w:ascii="Calibri" w:hAnsi="Calibri" w:cs="Calibri"/>
          <w:noProof/>
          <w:szCs w:val="24"/>
        </w:rPr>
        <w:t>(5), 301–312. https://doi.org/10.1016/S1050-6411(00)00022-5</w:t>
      </w:r>
    </w:p>
    <w:p w14:paraId="22D10FC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Haskel, W. L., Lee, I.-M., Pate, R. R., Powell, K. E., Blair, S. N., Franklin, B. A., Macera, C. A., Heath, G. W., Thompson, P. D., &amp; Bauman, A. (2007). Physical Activity and Public Health. </w:t>
      </w:r>
      <w:r w:rsidRPr="006206CD">
        <w:rPr>
          <w:rFonts w:ascii="Calibri" w:hAnsi="Calibri" w:cs="Calibri"/>
          <w:i/>
          <w:iCs/>
          <w:noProof/>
          <w:szCs w:val="24"/>
        </w:rPr>
        <w:t>Medicine &amp; Science in Sports &amp; Exercise</w:t>
      </w:r>
      <w:r w:rsidRPr="006206CD">
        <w:rPr>
          <w:rFonts w:ascii="Calibri" w:hAnsi="Calibri" w:cs="Calibri"/>
          <w:noProof/>
          <w:szCs w:val="24"/>
        </w:rPr>
        <w:t xml:space="preserve">, </w:t>
      </w:r>
      <w:r w:rsidRPr="006206CD">
        <w:rPr>
          <w:rFonts w:ascii="Calibri" w:hAnsi="Calibri" w:cs="Calibri"/>
          <w:i/>
          <w:iCs/>
          <w:noProof/>
          <w:szCs w:val="24"/>
        </w:rPr>
        <w:t>39</w:t>
      </w:r>
      <w:r w:rsidRPr="006206CD">
        <w:rPr>
          <w:rFonts w:ascii="Calibri" w:hAnsi="Calibri" w:cs="Calibri"/>
          <w:noProof/>
          <w:szCs w:val="24"/>
        </w:rPr>
        <w:t>(8), 1423–1434. https://doi.org/10.1249/mss.0b013e3180616b27</w:t>
      </w:r>
    </w:p>
    <w:p w14:paraId="495654E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Hiilloskorpi, Fogelholm, Laukkanen, Pasanen, Oja, Mänttäri, &amp; Natri. (1999). Factors Affecting the Relation Between Heart Rate and Energy Expenditure During Exercise. </w:t>
      </w:r>
      <w:r w:rsidRPr="006206CD">
        <w:rPr>
          <w:rFonts w:ascii="Calibri" w:hAnsi="Calibri" w:cs="Calibri"/>
          <w:i/>
          <w:iCs/>
          <w:noProof/>
          <w:szCs w:val="24"/>
        </w:rPr>
        <w:t>International Journal of Sports Medicine</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(7), 438–443. https://doi.org/10.1055/s-1999-8829</w:t>
      </w:r>
    </w:p>
    <w:p w14:paraId="1003EA1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Huang, D.-H., &amp; Chiou, W.-K. (2013). Validation of a facial pictorial rating of perceived exertion scale for evaluating physical tasks. </w:t>
      </w:r>
      <w:r w:rsidRPr="006206CD">
        <w:rPr>
          <w:rFonts w:ascii="Calibri" w:hAnsi="Calibri" w:cs="Calibri"/>
          <w:i/>
          <w:iCs/>
          <w:noProof/>
          <w:szCs w:val="24"/>
        </w:rPr>
        <w:t>Journal of Industrial and Production Engineering</w:t>
      </w:r>
      <w:r w:rsidRPr="006206CD">
        <w:rPr>
          <w:rFonts w:ascii="Calibri" w:hAnsi="Calibri" w:cs="Calibri"/>
          <w:noProof/>
          <w:szCs w:val="24"/>
        </w:rPr>
        <w:t xml:space="preserve">, </w:t>
      </w:r>
      <w:r w:rsidRPr="006206CD">
        <w:rPr>
          <w:rFonts w:ascii="Calibri" w:hAnsi="Calibri" w:cs="Calibri"/>
          <w:i/>
          <w:iCs/>
          <w:noProof/>
          <w:szCs w:val="24"/>
        </w:rPr>
        <w:t>30</w:t>
      </w:r>
      <w:r w:rsidRPr="006206CD">
        <w:rPr>
          <w:rFonts w:ascii="Calibri" w:hAnsi="Calibri" w:cs="Calibri"/>
          <w:noProof/>
          <w:szCs w:val="24"/>
        </w:rPr>
        <w:t>(2), 125–131. https://doi.org/10.1080/21681015.2013.788079</w:t>
      </w:r>
    </w:p>
    <w:p w14:paraId="0137B1A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95</w:t>
      </w:r>
      <w:r w:rsidRPr="006206CD">
        <w:rPr>
          <w:rFonts w:ascii="Calibri" w:hAnsi="Calibri" w:cs="Calibri"/>
          <w:noProof/>
          <w:szCs w:val="24"/>
        </w:rPr>
        <w:t>(4), 321–326. https://doi.org/10.1007/s00421-005-0014-7</w:t>
      </w:r>
    </w:p>
    <w:p w14:paraId="50A7D3F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76</w:t>
      </w:r>
      <w:r w:rsidRPr="006206CD">
        <w:rPr>
          <w:rFonts w:ascii="Calibri" w:hAnsi="Calibri" w:cs="Calibri"/>
          <w:noProof/>
          <w:szCs w:val="24"/>
        </w:rPr>
        <w:t>(3), 236–242. https://doi.org/10.1007/s004210050242</w:t>
      </w:r>
    </w:p>
    <w:p w14:paraId="517CC68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Keytel, L. R., Goedecke, J. H., Noakes, T. D., Hiiloskorpi, H., Laukkanen, R., van der Merwe, L., &amp; Lambert, E. V. (2005). Prediction of energy expenditure from heart rate monitoring during submaximal </w:t>
      </w:r>
      <w:r w:rsidRPr="006206CD">
        <w:rPr>
          <w:rFonts w:ascii="Calibri" w:hAnsi="Calibri" w:cs="Calibri"/>
          <w:noProof/>
          <w:szCs w:val="24"/>
        </w:rPr>
        <w:lastRenderedPageBreak/>
        <w:t xml:space="preserve">exercise. </w:t>
      </w:r>
      <w:r w:rsidRPr="006206CD">
        <w:rPr>
          <w:rFonts w:ascii="Calibri" w:hAnsi="Calibri" w:cs="Calibri"/>
          <w:i/>
          <w:iCs/>
          <w:noProof/>
          <w:szCs w:val="24"/>
        </w:rPr>
        <w:t>Journal of Sports Sciences</w:t>
      </w:r>
      <w:r w:rsidRPr="006206CD">
        <w:rPr>
          <w:rFonts w:ascii="Calibri" w:hAnsi="Calibri" w:cs="Calibri"/>
          <w:noProof/>
          <w:szCs w:val="24"/>
        </w:rPr>
        <w:t>. https://doi.org/10.1080/02640410470001730089</w:t>
      </w:r>
    </w:p>
    <w:p w14:paraId="3AD9667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6206CD">
        <w:rPr>
          <w:rFonts w:ascii="Calibri" w:hAnsi="Calibri" w:cs="Calibri"/>
          <w:i/>
          <w:iCs/>
          <w:noProof/>
          <w:szCs w:val="24"/>
        </w:rPr>
        <w:t>Human Factors</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(7), 1235–1248. https://doi.org/10.1177/0018720814531784</w:t>
      </w:r>
    </w:p>
    <w:p w14:paraId="413C9DE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(2013). The effects of virtual keyboard key sizes on typing productivity and physical exposures. </w:t>
      </w:r>
      <w:r w:rsidRPr="006206CD">
        <w:rPr>
          <w:rFonts w:ascii="Calibri" w:hAnsi="Calibri" w:cs="Calibri"/>
          <w:i/>
          <w:iCs/>
          <w:noProof/>
          <w:szCs w:val="24"/>
        </w:rPr>
        <w:t>Proceedings of the Human Factors and Ergonomics Society</w:t>
      </w:r>
      <w:r w:rsidRPr="006206CD">
        <w:rPr>
          <w:rFonts w:ascii="Calibri" w:hAnsi="Calibri" w:cs="Calibri"/>
          <w:noProof/>
          <w:szCs w:val="24"/>
        </w:rPr>
        <w:t>, 887–891. https://doi.org/10.1177/1541931213571193</w:t>
      </w:r>
    </w:p>
    <w:p w14:paraId="4D82630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(5), 643–654. https://doi.org/10.1016/j.apergo.2006.05.004</w:t>
      </w:r>
    </w:p>
    <w:p w14:paraId="1E1D377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Kung, S. M., Fink, P. W., Legg, S. J., Ali, A., &amp; Shultz, S. P. (2020). Age-Related Differences in Perceived Exertion While Walking and Running Near the Preferred Transition Speed. </w:t>
      </w:r>
      <w:r w:rsidRPr="006206CD">
        <w:rPr>
          <w:rFonts w:ascii="Calibri" w:hAnsi="Calibri" w:cs="Calibri"/>
          <w:i/>
          <w:iCs/>
          <w:noProof/>
          <w:szCs w:val="24"/>
        </w:rPr>
        <w:t>Pediatric Exercise Science</w:t>
      </w:r>
      <w:r w:rsidRPr="006206CD">
        <w:rPr>
          <w:rFonts w:ascii="Calibri" w:hAnsi="Calibri" w:cs="Calibri"/>
          <w:noProof/>
          <w:szCs w:val="24"/>
        </w:rPr>
        <w:t xml:space="preserve">, </w:t>
      </w:r>
      <w:r w:rsidRPr="006206CD">
        <w:rPr>
          <w:rFonts w:ascii="Calibri" w:hAnsi="Calibri" w:cs="Calibri"/>
          <w:i/>
          <w:iCs/>
          <w:noProof/>
          <w:szCs w:val="24"/>
        </w:rPr>
        <w:t>32</w:t>
      </w:r>
      <w:r w:rsidRPr="006206CD">
        <w:rPr>
          <w:rFonts w:ascii="Calibri" w:hAnsi="Calibri" w:cs="Calibri"/>
          <w:noProof/>
          <w:szCs w:val="24"/>
        </w:rPr>
        <w:t>(4), 227–232. https://doi.org/10.1123/pes.2019-0233</w:t>
      </w:r>
    </w:p>
    <w:p w14:paraId="61E6A89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6206CD">
        <w:rPr>
          <w:rFonts w:ascii="Calibri" w:hAnsi="Calibri" w:cs="Calibri"/>
          <w:i/>
          <w:iCs/>
          <w:noProof/>
          <w:szCs w:val="24"/>
        </w:rPr>
        <w:t>Sports Medicine - Open</w:t>
      </w:r>
      <w:r w:rsidRPr="006206CD">
        <w:rPr>
          <w:rFonts w:ascii="Calibri" w:hAnsi="Calibri" w:cs="Calibri"/>
          <w:noProof/>
          <w:szCs w:val="24"/>
        </w:rPr>
        <w:t xml:space="preserve">, </w:t>
      </w:r>
      <w:r w:rsidRPr="006206CD">
        <w:rPr>
          <w:rFonts w:ascii="Calibri" w:hAnsi="Calibri" w:cs="Calibri"/>
          <w:i/>
          <w:iCs/>
          <w:noProof/>
          <w:szCs w:val="24"/>
        </w:rPr>
        <w:t>8</w:t>
      </w:r>
      <w:r w:rsidRPr="006206CD">
        <w:rPr>
          <w:rFonts w:ascii="Calibri" w:hAnsi="Calibri" w:cs="Calibri"/>
          <w:noProof/>
          <w:szCs w:val="24"/>
        </w:rPr>
        <w:t>(1), 2. https://doi.org/10.1186/s40798-021-00386-8</w:t>
      </w:r>
    </w:p>
    <w:p w14:paraId="68DEEEE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Leung, R. W., Leung, M.-L., &amp; Chung, P.-K. (2004). Validity and Reliability of a Cantonese-Translated Rating of Perceived Exertion Scale among Hong Kong Adults. </w:t>
      </w:r>
      <w:r w:rsidRPr="006206CD">
        <w:rPr>
          <w:rFonts w:ascii="Calibri" w:hAnsi="Calibri" w:cs="Calibri"/>
          <w:i/>
          <w:iCs/>
          <w:noProof/>
          <w:szCs w:val="24"/>
        </w:rPr>
        <w:t>Perceptual and Motor Skills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(2), 725–735. https://doi.org/10.2466/pms.98.2.725-735</w:t>
      </w:r>
    </w:p>
    <w:p w14:paraId="4B7F7D9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Luttmann, A., Jäger, M., &amp; Laurig, W. (2000). Electromyographical indication of muscular fatigue in occupational field studies.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25</w:t>
      </w:r>
      <w:r w:rsidRPr="006206CD">
        <w:rPr>
          <w:rFonts w:ascii="Calibri" w:hAnsi="Calibri" w:cs="Calibri"/>
          <w:noProof/>
          <w:szCs w:val="24"/>
        </w:rPr>
        <w:t>(6), 645–660. https://doi.org/10.1016/S0169-8141(99)00053-0</w:t>
      </w:r>
    </w:p>
    <w:p w14:paraId="7501DEB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McCurdy, S. A., Samuels, S. J., Carroll, D. J., Beaumont, J. J., &amp; Morrin, L. A. (2003). Agricultural injury in California migrant Hispanic farm workers.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 225–235. https://doi.org/10.1002/ajim.10272</w:t>
      </w:r>
    </w:p>
    <w:p w14:paraId="63CB3DD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McGorry, R. W., Lin, J.-H., Dempsey, P. G., &amp; Casey, J. S. (2010). Accuracy of the Borg CR10 Scale for Estimating Grip Forces Associated with Hand Tool Tasks.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(5), 298–306. https://doi.org/10.1080/15459621003711360</w:t>
      </w:r>
    </w:p>
    <w:p w14:paraId="071170D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6206CD">
        <w:rPr>
          <w:rFonts w:ascii="Calibri" w:hAnsi="Calibri" w:cs="Calibri"/>
          <w:i/>
          <w:iCs/>
          <w:noProof/>
          <w:szCs w:val="24"/>
        </w:rPr>
        <w:t>BioMedical Engineering OnLine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100. https://doi.org/10.1186/s12938-018-0532-2</w:t>
      </w:r>
    </w:p>
    <w:p w14:paraId="432310B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Öberg, T., SANDSJö, L., &amp; KADEFORS, R. (1994). Subjective and objective evaluation of shoulder muscle fatigue. </w:t>
      </w:r>
      <w:r w:rsidRPr="006206CD">
        <w:rPr>
          <w:rFonts w:ascii="Calibri" w:hAnsi="Calibri" w:cs="Calibri"/>
          <w:i/>
          <w:iCs/>
          <w:noProof/>
          <w:szCs w:val="24"/>
        </w:rPr>
        <w:t>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(8), 1323–1333. https://doi.org/10.1080/00140139408964911</w:t>
      </w:r>
    </w:p>
    <w:p w14:paraId="33444AA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Østensvik, T., Nilsen, P., &amp; Veiersted, K. B. (2008). Muscle Activity Patterns in the Neck and Upper Extremities Among Machine Operators in Different Forest Vehicles. </w:t>
      </w:r>
      <w:r w:rsidRPr="006206CD">
        <w:rPr>
          <w:rFonts w:ascii="Calibri" w:hAnsi="Calibri" w:cs="Calibri"/>
          <w:i/>
          <w:iCs/>
          <w:noProof/>
          <w:szCs w:val="24"/>
        </w:rPr>
        <w:t>International Journal of Forest Engineering</w:t>
      </w:r>
      <w:r w:rsidRPr="006206CD">
        <w:rPr>
          <w:rFonts w:ascii="Calibri" w:hAnsi="Calibri" w:cs="Calibri"/>
          <w:noProof/>
          <w:szCs w:val="24"/>
        </w:rPr>
        <w:t xml:space="preserve">, </w:t>
      </w:r>
      <w:r w:rsidRPr="006206CD">
        <w:rPr>
          <w:rFonts w:ascii="Calibri" w:hAnsi="Calibri" w:cs="Calibri"/>
          <w:i/>
          <w:iCs/>
          <w:noProof/>
          <w:szCs w:val="24"/>
        </w:rPr>
        <w:t>19</w:t>
      </w:r>
      <w:r w:rsidRPr="006206CD">
        <w:rPr>
          <w:rFonts w:ascii="Calibri" w:hAnsi="Calibri" w:cs="Calibri"/>
          <w:noProof/>
          <w:szCs w:val="24"/>
        </w:rPr>
        <w:t>(2), 11–20. https://doi.org/10.1080/14942119.2008.10702563</w:t>
      </w:r>
    </w:p>
    <w:p w14:paraId="5DF138F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Panikkar, B., &amp; Barrett, M.-K. (2021). Precarious Essential Work, Immigrant Dairy Farmworkers, and Occupational Health Experiences in Vermont.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18</w:t>
      </w:r>
      <w:r w:rsidRPr="006206CD">
        <w:rPr>
          <w:rFonts w:ascii="Calibri" w:hAnsi="Calibri" w:cs="Calibri"/>
          <w:noProof/>
          <w:szCs w:val="24"/>
        </w:rPr>
        <w:t>(7), 3675. https://doi.org/10.3390/ijerph18073675</w:t>
      </w:r>
    </w:p>
    <w:p w14:paraId="0A235A7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Reid, A., &amp; Schenker, M. B. (2016). Hired farmworkers in the US: Demographics, work organisation, and services.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59</w:t>
      </w:r>
      <w:r w:rsidRPr="006206CD">
        <w:rPr>
          <w:rFonts w:ascii="Calibri" w:hAnsi="Calibri" w:cs="Calibri"/>
          <w:noProof/>
          <w:szCs w:val="24"/>
        </w:rPr>
        <w:t>(8), 644–655. https://doi.org/10.1002/ajim.22613</w:t>
      </w:r>
    </w:p>
    <w:p w14:paraId="0951341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Sahu, S., Sett, M., &amp; Kjellstrom, T. (2013). Heat Exposure, Cardiovascular Stress and Work Productivity in </w:t>
      </w:r>
      <w:r w:rsidRPr="006206CD">
        <w:rPr>
          <w:rFonts w:ascii="Calibri" w:hAnsi="Calibri" w:cs="Calibri"/>
          <w:noProof/>
          <w:szCs w:val="24"/>
        </w:rPr>
        <w:lastRenderedPageBreak/>
        <w:t xml:space="preserve">Rice Harvesters in India: Implications for a Climate Change Future. </w:t>
      </w:r>
      <w:r w:rsidRPr="006206CD">
        <w:rPr>
          <w:rFonts w:ascii="Calibri" w:hAnsi="Calibri" w:cs="Calibri"/>
          <w:i/>
          <w:iCs/>
          <w:noProof/>
          <w:szCs w:val="24"/>
        </w:rPr>
        <w:t>Industrial Health</w:t>
      </w:r>
      <w:r w:rsidRPr="006206CD">
        <w:rPr>
          <w:rFonts w:ascii="Calibri" w:hAnsi="Calibri" w:cs="Calibri"/>
          <w:noProof/>
          <w:szCs w:val="24"/>
        </w:rPr>
        <w:t xml:space="preserve">, </w:t>
      </w:r>
      <w:r w:rsidRPr="006206CD">
        <w:rPr>
          <w:rFonts w:ascii="Calibri" w:hAnsi="Calibri" w:cs="Calibri"/>
          <w:i/>
          <w:iCs/>
          <w:noProof/>
          <w:szCs w:val="24"/>
        </w:rPr>
        <w:t>51</w:t>
      </w:r>
      <w:r w:rsidRPr="006206CD">
        <w:rPr>
          <w:rFonts w:ascii="Calibri" w:hAnsi="Calibri" w:cs="Calibri"/>
          <w:noProof/>
          <w:szCs w:val="24"/>
        </w:rPr>
        <w:t>(4), 424–431. https://doi.org/10.2486/indhealth.2013-0006</w:t>
      </w:r>
    </w:p>
    <w:p w14:paraId="0B47E8B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 102874. https://doi.org/10.1016/j.apergo.2019.102874</w:t>
      </w:r>
    </w:p>
    <w:p w14:paraId="60B77B3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Shafti, A., Lazpita, B. U., Elhage, O., Wurdemann, H. A., &amp; Althoefer, K. (2016). Analysis of comfort and ergonomics for clinical work environments. </w:t>
      </w:r>
      <w:r w:rsidRPr="006206CD">
        <w:rPr>
          <w:rFonts w:ascii="Calibri" w:hAnsi="Calibri" w:cs="Calibri"/>
          <w:i/>
          <w:iCs/>
          <w:noProof/>
          <w:szCs w:val="24"/>
        </w:rPr>
        <w:t>2016 38th Annual International Conference of the IEEE Engineering in Medicine and Biology Society (EMBC)</w:t>
      </w:r>
      <w:r w:rsidRPr="006206CD">
        <w:rPr>
          <w:rFonts w:ascii="Calibri" w:hAnsi="Calibri" w:cs="Calibri"/>
          <w:noProof/>
          <w:szCs w:val="24"/>
        </w:rPr>
        <w:t>, 1894–1897. https://doi.org/10.1109/EMBC.2016.7591091</w:t>
      </w:r>
    </w:p>
    <w:p w14:paraId="79FEB27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Spielholz, P. (2006). Calibrating Borg scale ratings of hand force exertion.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(5), 615–618. https://doi.org/10.1016/j.apergo.2005.10.001</w:t>
      </w:r>
    </w:p>
    <w:p w14:paraId="3B105B2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(3). https://doi.org/10.1080/1059924X.2019.1593273</w:t>
      </w:r>
    </w:p>
    <w:p w14:paraId="7D852FA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https://doi.org/10.1080/1059924X.2019.1593273</w:t>
      </w:r>
    </w:p>
    <w:p w14:paraId="7981B64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w:t>
      </w:r>
      <w:r w:rsidRPr="006206CD">
        <w:rPr>
          <w:rFonts w:ascii="Calibri" w:hAnsi="Calibri" w:cs="Calibri"/>
          <w:noProof/>
          <w:szCs w:val="24"/>
        </w:rPr>
        <w:lastRenderedPageBreak/>
        <w:t xml:space="preserve">in apple harvesting workers.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 103607. https://doi.org/10.1016/j.apergo.2021.103607</w:t>
      </w:r>
    </w:p>
    <w:p w14:paraId="003B1DB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Milosavljevic, S., Srinivasan, D., &amp; Trask, C. (2020). Potential exoskeleton uses for reducing low back muscular activity during farm tasks.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63</w:t>
      </w:r>
      <w:r w:rsidRPr="006206CD">
        <w:rPr>
          <w:rFonts w:ascii="Calibri" w:hAnsi="Calibri" w:cs="Calibri"/>
          <w:noProof/>
          <w:szCs w:val="24"/>
        </w:rPr>
        <w:t>(11), 1017–1028. https://doi.org/10.1002/ajim.23180</w:t>
      </w:r>
    </w:p>
    <w:p w14:paraId="76EF871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van Galen, G. P., Liesker, H., &amp; de Haan, A. (2007). Effects of a vertical keyboard design on typing performance, user comfort and muscle tension.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(1), 99–107. https://doi.org/10.1016/j.apergo.2005.09.005</w:t>
      </w:r>
    </w:p>
    <w:p w14:paraId="5E1E4B2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Vieira, E. R., Kumar, S., Coury, H. J. C. G., &amp; Narayan, Y. (2006). Low back problems and possible improvements in nursing jobs. </w:t>
      </w:r>
      <w:r w:rsidRPr="006206CD">
        <w:rPr>
          <w:rFonts w:ascii="Calibri" w:hAnsi="Calibri" w:cs="Calibri"/>
          <w:i/>
          <w:iCs/>
          <w:noProof/>
          <w:szCs w:val="24"/>
        </w:rPr>
        <w:t>Journal of Advanced Nursing</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(1), 79–89. https://doi.org/10.1111/j.1365-2648.2006.03877.x</w:t>
      </w:r>
    </w:p>
    <w:p w14:paraId="4B352E0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rPr>
      </w:pPr>
      <w:r w:rsidRPr="006206C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EF45814" w:rsidR="00FB3E8C" w:rsidRDefault="00103490">
      <w:r>
        <w:rPr>
          <w:noProof/>
        </w:rPr>
        <w:lastRenderedPageBreak/>
        <w:drawing>
          <wp:inline distT="0" distB="0" distL="0" distR="0" wp14:anchorId="3E1FD592" wp14:editId="6403C047">
            <wp:extent cx="5903595" cy="3091815"/>
            <wp:effectExtent l="0" t="0" r="1905" b="0"/>
            <wp:docPr id="4" name="Picture 4" descr="https://raw.githubusercontent.com/ornwipa/correlation/master/figures/pHRR.png?token=GHSAT0AAAAAABUDLRSFVW2ZXEPEGJHCJMPWYUPO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rnwipa/correlation/master/figures/pHRR.png?token=GHSAT0AAAAAABUDLRSFVW2ZXEPEGJHCJMPWYUPOC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7DAAD41A" w14:textId="4922BB81" w:rsidR="001F230A" w:rsidRDefault="001F230A">
      <w:commentRangeStart w:id="74"/>
      <w:commentRangeStart w:id="75"/>
      <w:r>
        <w:t xml:space="preserve">Figure </w:t>
      </w:r>
      <w:r w:rsidR="00F00B20">
        <w:t>3</w:t>
      </w:r>
      <w:commentRangeEnd w:id="74"/>
      <w:r w:rsidR="00DB7047">
        <w:rPr>
          <w:rStyle w:val="CommentReference"/>
        </w:rPr>
        <w:commentReference w:id="74"/>
      </w:r>
      <w:commentRangeEnd w:id="75"/>
      <w:r w:rsidR="00A94E8B">
        <w:rPr>
          <w:rStyle w:val="CommentReference"/>
        </w:rPr>
        <w:commentReference w:id="75"/>
      </w:r>
      <w:r w:rsidR="00276A77">
        <w:t>.</w:t>
      </w:r>
      <w:r>
        <w:t xml:space="preserve"> </w:t>
      </w:r>
      <w:commentRangeStart w:id="76"/>
      <w:commentRangeStart w:id="77"/>
      <w:r>
        <w:t>%</w:t>
      </w:r>
      <w:r w:rsidR="00BB4E82">
        <w:t xml:space="preserve"> </w:t>
      </w:r>
      <w:r>
        <w:t xml:space="preserve">HRR </w:t>
      </w:r>
      <w:commentRangeEnd w:id="76"/>
      <w:r w:rsidR="00D94FCC">
        <w:rPr>
          <w:rStyle w:val="CommentReference"/>
        </w:rPr>
        <w:commentReference w:id="76"/>
      </w:r>
      <w:commentRangeEnd w:id="77"/>
      <w:r w:rsidR="00BB4E82">
        <w:rPr>
          <w:rStyle w:val="CommentReference"/>
        </w:rPr>
        <w:commentReference w:id="77"/>
      </w:r>
      <w:r w:rsidR="00276A77">
        <w:t xml:space="preserve">measured </w:t>
      </w:r>
      <w:commentRangeStart w:id="78"/>
      <w:r w:rsidR="00276A77">
        <w:t xml:space="preserve">among </w:t>
      </w:r>
      <w:commentRangeEnd w:id="78"/>
      <w:r w:rsidR="003C76BE">
        <w:rPr>
          <w:rStyle w:val="CommentReference"/>
        </w:rPr>
        <w:commentReference w:id="78"/>
      </w:r>
      <w:r w:rsidR="00276A77">
        <w:t xml:space="preserve">each group of workers at each work period </w:t>
      </w:r>
      <w:r w:rsidR="00D94FCC">
        <w:t>(n = 8 for each group)</w:t>
      </w:r>
    </w:p>
    <w:p w14:paraId="21CFF662" w14:textId="77777777" w:rsidR="00F00B20" w:rsidRDefault="00F00B20"/>
    <w:p w14:paraId="1E28F3D9" w14:textId="7B07A9D2" w:rsidR="00FB3E8C" w:rsidRDefault="00103490">
      <w:r>
        <w:rPr>
          <w:noProof/>
        </w:rPr>
        <w:drawing>
          <wp:inline distT="0" distB="0" distL="0" distR="0" wp14:anchorId="59A7FDAC" wp14:editId="1D73B586">
            <wp:extent cx="5903595" cy="3091815"/>
            <wp:effectExtent l="0" t="0" r="1905" b="0"/>
            <wp:docPr id="7" name="Picture 7" descr="https://raw.githubusercontent.com/ornwipa/correlation/master/figures/BorgRPE-time.png?token=GHSAT0AAAAAABUDLRSFRQVKZE4B36PEM36UYUPO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ornwipa/correlation/master/figures/BorgRPE-time.png?token=GHSAT0AAAAAABUDLRSFRQVKZE4B36PEM36UYUPOC4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1AF5182E" w14:textId="457D8DBA" w:rsidR="00276A77" w:rsidRDefault="00276A77">
      <w:commentRangeStart w:id="79"/>
      <w:r>
        <w:t xml:space="preserve">Figure </w:t>
      </w:r>
      <w:r w:rsidR="00F00B20">
        <w:t>4</w:t>
      </w:r>
      <w:commentRangeEnd w:id="79"/>
      <w:r w:rsidR="00DB7047">
        <w:rPr>
          <w:rStyle w:val="CommentReference"/>
        </w:rPr>
        <w:commentReference w:id="79"/>
      </w:r>
      <w:r>
        <w:t>. Borg RPE</w:t>
      </w:r>
      <w:r w:rsidR="00A94E8B">
        <w:t>, a measure of overall exertion</w:t>
      </w:r>
      <w:r>
        <w:t xml:space="preserve"> reported by each group of workers at each work </w:t>
      </w:r>
      <w:commentRangeStart w:id="80"/>
      <w:r>
        <w:t>period</w:t>
      </w:r>
      <w:commentRangeEnd w:id="80"/>
      <w:r w:rsidR="00C0798F">
        <w:rPr>
          <w:rStyle w:val="CommentReference"/>
        </w:rPr>
        <w:commentReference w:id="80"/>
      </w:r>
      <w:r w:rsidR="00D94FCC">
        <w:t xml:space="preserve"> (n = 8 for each group)</w:t>
      </w:r>
    </w:p>
    <w:p w14:paraId="7BB1090B" w14:textId="77777777" w:rsidR="00F00B20" w:rsidRDefault="00F00B20"/>
    <w:p w14:paraId="241F7F9C" w14:textId="563B8CAA" w:rsidR="00FB3E8C" w:rsidRDefault="00103490">
      <w:r>
        <w:rPr>
          <w:noProof/>
        </w:rPr>
        <w:lastRenderedPageBreak/>
        <w:drawing>
          <wp:inline distT="0" distB="0" distL="0" distR="0" wp14:anchorId="54BCAAF5" wp14:editId="14CEA278">
            <wp:extent cx="5903595" cy="3091815"/>
            <wp:effectExtent l="0" t="0" r="1905" b="0"/>
            <wp:docPr id="9" name="Picture 9" descr="https://raw.githubusercontent.com/ornwipa/correlation/master/figures/OmniRPE-time.png?token=GHSAT0AAAAAABUDLRSE67JDOVNVWTVXSK5EYUPO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ornwipa/correlation/master/figures/OmniRPE-time.png?token=GHSAT0AAAAAABUDLRSE67JDOVNVWTVXSK5EYUPOD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69F9A177" w14:textId="31D65209" w:rsidR="00276A77" w:rsidRDefault="00276A77">
      <w:commentRangeStart w:id="81"/>
      <w:r>
        <w:t xml:space="preserve">Figure </w:t>
      </w:r>
      <w:r w:rsidR="00F00B20">
        <w:t>5</w:t>
      </w:r>
      <w:r>
        <w:t>.</w:t>
      </w:r>
      <w:commentRangeEnd w:id="81"/>
      <w:r w:rsidR="00C0798F">
        <w:rPr>
          <w:rStyle w:val="CommentReference"/>
        </w:rPr>
        <w:commentReference w:id="81"/>
      </w:r>
      <w:r>
        <w:t xml:space="preserve"> Omni RPE</w:t>
      </w:r>
      <w:r w:rsidR="00A94E8B">
        <w:t>, a measure of overall exertion,</w:t>
      </w:r>
      <w:r>
        <w:t xml:space="preserve"> reported by each group of workers at each work </w:t>
      </w:r>
      <w:commentRangeStart w:id="82"/>
      <w:r>
        <w:t>period</w:t>
      </w:r>
      <w:commentRangeEnd w:id="82"/>
      <w:r w:rsidR="00C0798F">
        <w:rPr>
          <w:rStyle w:val="CommentReference"/>
        </w:rPr>
        <w:commentReference w:id="82"/>
      </w:r>
      <w:r w:rsidR="00D65B6A">
        <w:t xml:space="preserve"> (n = 8 for each group)</w:t>
      </w:r>
    </w:p>
    <w:p w14:paraId="58E07126" w14:textId="77777777" w:rsidR="00F00B20" w:rsidRDefault="00F00B20"/>
    <w:p w14:paraId="676F4ADA" w14:textId="1A8EF97B" w:rsidR="00FB3E8C" w:rsidRDefault="00103490">
      <w:r>
        <w:rPr>
          <w:noProof/>
        </w:rPr>
        <w:drawing>
          <wp:inline distT="0" distB="0" distL="0" distR="0" wp14:anchorId="1D9EB538" wp14:editId="00F03787">
            <wp:extent cx="5903595" cy="3091815"/>
            <wp:effectExtent l="0" t="0" r="1905" b="0"/>
            <wp:docPr id="10" name="Picture 10" descr="https://raw.githubusercontent.com/ornwipa/correlation/master/figures/Association_pHRR_BorgRPE_T2.png?token=GHSAT0AAAAAABUDLRSED3BDAPXBMZDYLVFYYUPO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ornwipa/correlation/master/figures/Association_pHRR_BorgRPE_T2.png?token=GHSAT0AAAAAABUDLRSED3BDAPXBMZDYLVFYYUPOG6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303CD324" w14:textId="7DCCBD51" w:rsidR="00276A77" w:rsidRDefault="00276A77">
      <w:commentRangeStart w:id="83"/>
      <w:commentRangeStart w:id="84"/>
      <w:r>
        <w:t xml:space="preserve">Figure </w:t>
      </w:r>
      <w:r w:rsidR="00F00B20">
        <w:t>6</w:t>
      </w:r>
      <w:commentRangeEnd w:id="83"/>
      <w:r w:rsidR="00423C63">
        <w:rPr>
          <w:rStyle w:val="CommentReference"/>
        </w:rPr>
        <w:commentReference w:id="83"/>
      </w:r>
      <w:commentRangeEnd w:id="84"/>
      <w:r w:rsidR="00A94E8B">
        <w:rPr>
          <w:rStyle w:val="CommentReference"/>
        </w:rPr>
        <w:commentReference w:id="84"/>
      </w:r>
      <w:r>
        <w:t>. The</w:t>
      </w:r>
      <w:r w:rsidR="00103490">
        <w:t xml:space="preserve"> </w:t>
      </w:r>
      <w:commentRangeStart w:id="85"/>
      <w:commentRangeStart w:id="86"/>
      <w:r w:rsidR="00103490">
        <w:t>statistically significant</w:t>
      </w:r>
      <w:r>
        <w:t xml:space="preserve"> </w:t>
      </w:r>
      <w:commentRangeEnd w:id="85"/>
      <w:r w:rsidR="003C76BE">
        <w:rPr>
          <w:rStyle w:val="CommentReference"/>
        </w:rPr>
        <w:commentReference w:id="85"/>
      </w:r>
      <w:commentRangeEnd w:id="86"/>
      <w:r w:rsidR="00730156">
        <w:rPr>
          <w:rStyle w:val="CommentReference"/>
        </w:rPr>
        <w:commentReference w:id="86"/>
      </w:r>
      <w:r>
        <w:t>association between %</w:t>
      </w:r>
      <w:r w:rsidR="00103490">
        <w:t xml:space="preserve"> </w:t>
      </w:r>
      <w:r>
        <w:t xml:space="preserve">HRR and Borg RPE </w:t>
      </w:r>
      <w:r w:rsidR="00103490">
        <w:t>after a 30-minute break, combining all harvesting methods</w:t>
      </w:r>
    </w:p>
    <w:p w14:paraId="2BB950D1" w14:textId="77777777" w:rsidR="00F00B20" w:rsidRDefault="00F00B20"/>
    <w:p w14:paraId="33977C77" w14:textId="19BA44FF" w:rsidR="00FB3E8C" w:rsidRDefault="00103490">
      <w:r>
        <w:rPr>
          <w:noProof/>
        </w:rPr>
        <w:lastRenderedPageBreak/>
        <w:drawing>
          <wp:inline distT="0" distB="0" distL="0" distR="0" wp14:anchorId="07A82FBD" wp14:editId="278AFA8A">
            <wp:extent cx="5903595" cy="3091815"/>
            <wp:effectExtent l="0" t="0" r="1905" b="0"/>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459D6B31" w14:textId="36D046D5" w:rsidR="00276A77" w:rsidRDefault="00276A77">
      <w:commentRangeStart w:id="87"/>
      <w:commentRangeStart w:id="88"/>
      <w:commentRangeStart w:id="89"/>
      <w:r>
        <w:t xml:space="preserve">Figure </w:t>
      </w:r>
      <w:r w:rsidR="00F00B20">
        <w:t>7</w:t>
      </w:r>
      <w:commentRangeEnd w:id="87"/>
      <w:r w:rsidR="00423C63">
        <w:rPr>
          <w:rStyle w:val="CommentReference"/>
        </w:rPr>
        <w:commentReference w:id="87"/>
      </w:r>
      <w:commentRangeEnd w:id="88"/>
      <w:r w:rsidR="00AB61C9">
        <w:rPr>
          <w:rStyle w:val="CommentReference"/>
        </w:rPr>
        <w:commentReference w:id="88"/>
      </w:r>
      <w:commentRangeEnd w:id="89"/>
      <w:r w:rsidR="00500215">
        <w:rPr>
          <w:rStyle w:val="CommentReference"/>
        </w:rPr>
        <w:commentReference w:id="89"/>
      </w:r>
      <w:r>
        <w:t xml:space="preserve">. The </w:t>
      </w:r>
      <w:r w:rsidR="00103490">
        <w:t xml:space="preserve">statistically significant </w:t>
      </w:r>
      <w:r>
        <w:t>association between %</w:t>
      </w:r>
      <w:r w:rsidR="00103490">
        <w:t xml:space="preserve"> </w:t>
      </w:r>
      <w:r>
        <w:t xml:space="preserve">HRR and Omni RPE </w:t>
      </w:r>
      <w:r w:rsidR="00362AA3">
        <w:t xml:space="preserve">in all groups </w:t>
      </w:r>
      <w:r w:rsidR="00103490">
        <w:t>when stratifying by harvesting method and combining all time points</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commentRangeStart w:id="90"/>
      <w:commentRangeStart w:id="91"/>
      <w:r>
        <w:t xml:space="preserve">Figure </w:t>
      </w:r>
      <w:r w:rsidR="00F00B20">
        <w:t>8</w:t>
      </w:r>
      <w:commentRangeEnd w:id="90"/>
      <w:r w:rsidR="00423C63">
        <w:rPr>
          <w:rStyle w:val="CommentReference"/>
        </w:rPr>
        <w:commentReference w:id="90"/>
      </w:r>
      <w:commentRangeEnd w:id="91"/>
      <w:r w:rsidR="00C47975">
        <w:rPr>
          <w:rStyle w:val="CommentReference"/>
        </w:rPr>
        <w:commentReference w:id="91"/>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commentRangeStart w:id="92"/>
      <w:commentRangeStart w:id="93"/>
      <w:r>
        <w:t>Figure 1</w:t>
      </w:r>
      <w:r w:rsidR="00F00B20">
        <w:t>0</w:t>
      </w:r>
      <w:commentRangeEnd w:id="92"/>
      <w:r w:rsidR="00ED4834">
        <w:rPr>
          <w:rStyle w:val="CommentReference"/>
        </w:rPr>
        <w:commentReference w:id="92"/>
      </w:r>
      <w:commentRangeEnd w:id="93"/>
      <w:r w:rsidR="00C47975">
        <w:rPr>
          <w:rStyle w:val="CommentReference"/>
        </w:rPr>
        <w:commentReference w:id="93"/>
      </w:r>
      <w:r>
        <w:t>. Borg CR10 difference between the beginning and the end of work shift by harvesting method and muscle side</w:t>
      </w:r>
    </w:p>
    <w:p w14:paraId="4EB4A794" w14:textId="77777777" w:rsidR="00FB3E8C" w:rsidRDefault="00FB3E8C"/>
    <w:p w14:paraId="038DB395" w14:textId="726BE619" w:rsidR="00FB3E8C" w:rsidRDefault="00803D72">
      <w:r>
        <w:rPr>
          <w:noProof/>
        </w:rPr>
        <w:lastRenderedPageBreak/>
        <w:drawing>
          <wp:inline distT="0" distB="0" distL="0" distR="0" wp14:anchorId="30673589" wp14:editId="62CB4988">
            <wp:extent cx="5906324"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gCR10diff-EMGbyActivity.png"/>
                    <pic:cNvPicPr/>
                  </pic:nvPicPr>
                  <pic:blipFill>
                    <a:blip r:embed="rId24">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14:paraId="0AC051E2" w14:textId="00B0A1B7" w:rsidR="00276A77" w:rsidRDefault="00276A77">
      <w:commentRangeStart w:id="94"/>
      <w:commentRangeStart w:id="95"/>
      <w:r>
        <w:t>Figure 1</w:t>
      </w:r>
      <w:r w:rsidR="00F00B20">
        <w:t>1</w:t>
      </w:r>
      <w:commentRangeEnd w:id="94"/>
      <w:r w:rsidR="00DF0CA6">
        <w:rPr>
          <w:rStyle w:val="CommentReference"/>
        </w:rPr>
        <w:commentReference w:id="94"/>
      </w:r>
      <w:commentRangeEnd w:id="95"/>
      <w:r w:rsidR="00763675">
        <w:rPr>
          <w:rStyle w:val="CommentReference"/>
        </w:rPr>
        <w:commentReference w:id="95"/>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Johnson" w:date="2022-05-16T09:37:00Z" w:initials="PJ">
    <w:p w14:paraId="50CC5379" w14:textId="77777777" w:rsidR="005713AD" w:rsidRDefault="005713AD" w:rsidP="00E01198">
      <w:pPr>
        <w:pStyle w:val="CommentText"/>
      </w:pPr>
      <w:r>
        <w:rPr>
          <w:rStyle w:val="CommentReference"/>
        </w:rPr>
        <w:annotationRef/>
      </w:r>
      <w:r>
        <w:t>Suggest we be consistent throughout the manuscript on using "object or objectively" rather than "direct or directly" so these two words are not confused and used interchangeably.</w:t>
      </w:r>
    </w:p>
  </w:comment>
  <w:comment w:id="1" w:author="Thamsuwan, Ornwipa" w:date="2022-05-18T09:22:00Z" w:initials="TO">
    <w:p w14:paraId="0467A4FD" w14:textId="6591E34D" w:rsidR="005713AD" w:rsidRDefault="005713AD">
      <w:pPr>
        <w:pStyle w:val="CommentText"/>
      </w:pPr>
      <w:r>
        <w:rPr>
          <w:rStyle w:val="CommentReference"/>
        </w:rPr>
        <w:annotationRef/>
      </w:r>
      <w:r>
        <w:t xml:space="preserve">I will use ‘direct’ since the ‘objective’ is indeed subjective (based on what we know and what we want to see, which may not be real). </w:t>
      </w:r>
    </w:p>
  </w:comment>
  <w:comment w:id="2" w:author="Peter Johnson" w:date="2022-06-15T10:33:00Z" w:initials="PJ">
    <w:p w14:paraId="7BA4E2EF" w14:textId="77777777" w:rsidR="005713AD" w:rsidRDefault="005713AD" w:rsidP="006B1825">
      <w:pPr>
        <w:pStyle w:val="CommentText"/>
      </w:pPr>
      <w:r>
        <w:rPr>
          <w:rStyle w:val="CommentReference"/>
        </w:rPr>
        <w:annotationRef/>
      </w:r>
      <w:r>
        <w:t>OK</w:t>
      </w:r>
    </w:p>
  </w:comment>
  <w:comment w:id="3" w:author="Thamsuwan, Ornwipa" w:date="2022-05-18T10:04:00Z" w:initials="TO">
    <w:p w14:paraId="75787566" w14:textId="7FA2D8E4" w:rsidR="005713AD" w:rsidRDefault="005713AD">
      <w:pPr>
        <w:pStyle w:val="CommentText"/>
      </w:pPr>
      <w:r>
        <w:rPr>
          <w:rStyle w:val="CommentReference"/>
        </w:rPr>
        <w:annotationRef/>
      </w:r>
      <w:r>
        <w:t>250-word limit for international journal of industrial ergonomics</w:t>
      </w:r>
    </w:p>
  </w:comment>
  <w:comment w:id="4" w:author="Peter Johnson" w:date="2022-06-15T10:36:00Z" w:initials="PJ">
    <w:p w14:paraId="5AEB42DB" w14:textId="77777777" w:rsidR="005713AD" w:rsidRDefault="005713AD" w:rsidP="006B1825">
      <w:pPr>
        <w:pStyle w:val="CommentText"/>
      </w:pPr>
      <w:r>
        <w:rPr>
          <w:rStyle w:val="CommentReference"/>
        </w:rPr>
        <w:annotationRef/>
      </w:r>
      <w:r>
        <w:t>Fah, I find that they do not usually count the number words in an abstract, so if 10 or  so words over the limit, it should be OK.</w:t>
      </w:r>
    </w:p>
  </w:comment>
  <w:comment w:id="5" w:author="Peter Johnson" w:date="2022-06-15T10:37:00Z" w:initials="PJ">
    <w:p w14:paraId="7241663C" w14:textId="77777777" w:rsidR="005713AD" w:rsidRDefault="005713AD" w:rsidP="006B1825">
      <w:pPr>
        <w:pStyle w:val="CommentText"/>
      </w:pPr>
      <w:r>
        <w:rPr>
          <w:rStyle w:val="CommentReference"/>
        </w:rPr>
        <w:annotationRef/>
      </w:r>
      <w:r>
        <w:t>D we have pictures of these scales in the paper? If not should we add?</w:t>
      </w:r>
    </w:p>
  </w:comment>
  <w:comment w:id="6" w:author="Thamsuwan, Ornwipa" w:date="2022-06-18T17:34:00Z" w:initials="TO">
    <w:p w14:paraId="4CC97E95" w14:textId="77777777" w:rsidR="00BB4E82" w:rsidRDefault="00BB4E82">
      <w:pPr>
        <w:pStyle w:val="CommentText"/>
      </w:pPr>
      <w:r>
        <w:rPr>
          <w:rStyle w:val="CommentReference"/>
        </w:rPr>
        <w:annotationRef/>
      </w:r>
      <w:r>
        <w:t>The Omni RPE filled by researchers asking the participants were in English (even though the questions were asked in Spanish).</w:t>
      </w:r>
    </w:p>
    <w:p w14:paraId="02282594" w14:textId="4DA721B6" w:rsidR="00BB4E82" w:rsidRDefault="00BB4E82">
      <w:pPr>
        <w:pStyle w:val="CommentText"/>
      </w:pPr>
      <w:r>
        <w:t>The previous feasibility paper (2019) has Borg RPE in Spanish.</w:t>
      </w:r>
    </w:p>
  </w:comment>
  <w:comment w:id="7" w:author="Kit Galvin" w:date="2022-06-15T22:12:00Z" w:initials="KG">
    <w:p w14:paraId="08625F6C" w14:textId="77777777" w:rsidR="005713AD" w:rsidRDefault="005713AD" w:rsidP="002D4844">
      <w:pPr>
        <w:pStyle w:val="CommentText"/>
      </w:pPr>
      <w:r>
        <w:rPr>
          <w:rStyle w:val="CommentReference"/>
        </w:rPr>
        <w:annotationRef/>
      </w:r>
      <w:r>
        <w:t xml:space="preserve">I might say. between direct and subject-reported measures of overall exertion.  Using "among " sounds like correlations between Borg RPE and Omni RPE were part of the analysis.   </w:t>
      </w:r>
    </w:p>
  </w:comment>
  <w:comment w:id="8" w:author="Peter Johnson" w:date="2022-06-15T10:42:00Z" w:initials="PJ">
    <w:p w14:paraId="1E469BCA" w14:textId="17000206" w:rsidR="005713AD" w:rsidRDefault="005713AD" w:rsidP="006B1825">
      <w:pPr>
        <w:pStyle w:val="CommentText"/>
      </w:pPr>
      <w:r>
        <w:rPr>
          <w:rStyle w:val="CommentReference"/>
        </w:rPr>
        <w:annotationRef/>
      </w:r>
      <w:r>
        <w:t>Recommend removing since title words are also key words, redundant with the word in the title.</w:t>
      </w:r>
    </w:p>
  </w:comment>
  <w:comment w:id="9" w:author="Peter Johnson" w:date="2022-06-15T10:45:00Z" w:initials="PJ">
    <w:p w14:paraId="4517F119" w14:textId="77777777" w:rsidR="005713AD" w:rsidRDefault="005713AD" w:rsidP="006B1825">
      <w:pPr>
        <w:pStyle w:val="CommentText"/>
      </w:pPr>
      <w:r>
        <w:rPr>
          <w:rStyle w:val="CommentReference"/>
        </w:rPr>
        <w:annotationRef/>
      </w:r>
      <w:r>
        <w:t>If we use North American, this includes Canada as well</w:t>
      </w:r>
    </w:p>
  </w:comment>
  <w:comment w:id="10" w:author="Kit Galvin" w:date="2022-06-15T15:12:00Z" w:initials="KG">
    <w:p w14:paraId="5A4C9339" w14:textId="77777777" w:rsidR="005713AD" w:rsidRDefault="005713AD" w:rsidP="00082F64">
      <w:pPr>
        <w:pStyle w:val="CommentText"/>
      </w:pPr>
      <w:r>
        <w:rPr>
          <w:rStyle w:val="CommentReference"/>
        </w:rPr>
        <w:annotationRef/>
      </w:r>
      <w:r>
        <w:t xml:space="preserve">I would suggest Including immigration status and educational in the list of barriers. Immigration status because it is included in the lit review that follows. Also, I am suggesting education as people will question the Spanish reading literacy and education levels for Hispanic farmworkers and assume that they are low.  You may want to address with a cited paper. And then include it in the methods. (See my comment in methods.) </w:t>
      </w:r>
    </w:p>
  </w:comment>
  <w:comment w:id="11" w:author="Kit Galvin" w:date="2022-06-15T15:36:00Z" w:initials="KG">
    <w:p w14:paraId="2E6EFB76" w14:textId="77777777" w:rsidR="005713AD" w:rsidRDefault="005713AD" w:rsidP="00232F4C">
      <w:pPr>
        <w:pStyle w:val="CommentText"/>
      </w:pPr>
      <w:r>
        <w:rPr>
          <w:rStyle w:val="CommentReference"/>
        </w:rPr>
        <w:annotationRef/>
      </w:r>
      <w:r>
        <w:t xml:space="preserve">Ergonomic assessment tools or tools used by workers.  </w:t>
      </w:r>
    </w:p>
  </w:comment>
  <w:comment w:id="12" w:author="Pablo H Palmandez" w:date="2022-04-26T09:56:00Z" w:initials="PHP">
    <w:p w14:paraId="4548D1A8" w14:textId="42891B48" w:rsidR="005713AD" w:rsidRDefault="005713AD">
      <w:pPr>
        <w:pStyle w:val="CommentText"/>
      </w:pPr>
      <w:r>
        <w:rPr>
          <w:rStyle w:val="CommentReference"/>
        </w:rPr>
        <w:annotationRef/>
      </w:r>
      <w:r>
        <w:t>Are there studies reporting about disadvantages of the Borg scale? I have used the CR10 in Hispanics and often they do not understand the scale and exaggerate about their pain.</w:t>
      </w:r>
    </w:p>
  </w:comment>
  <w:comment w:id="13" w:author="Thamsuwan, Ornwipa" w:date="2022-04-30T19:49:00Z" w:initials="TO">
    <w:p w14:paraId="7EA89C55" w14:textId="3C153680" w:rsidR="005713AD" w:rsidRDefault="005713AD">
      <w:pPr>
        <w:pStyle w:val="CommentText"/>
      </w:pPr>
      <w:r>
        <w:rPr>
          <w:rStyle w:val="CommentReference"/>
        </w:rPr>
        <w:annotationRef/>
      </w:r>
      <w:r>
        <w:t>Added at the end of the paragraph</w:t>
      </w:r>
    </w:p>
  </w:comment>
  <w:comment w:id="14" w:author="Peter Johnson" w:date="2022-06-15T11:24:00Z" w:initials="PJ">
    <w:p w14:paraId="76E40508" w14:textId="77777777" w:rsidR="005713AD" w:rsidRDefault="005713AD" w:rsidP="006B1825">
      <w:pPr>
        <w:pStyle w:val="CommentText"/>
      </w:pPr>
      <w:r>
        <w:rPr>
          <w:rStyle w:val="CommentReference"/>
        </w:rPr>
        <w:annotationRef/>
      </w:r>
      <w:r>
        <w:t>Make sure all scales are written the same way throughout the manuscript CR-10, CR10 or CR 10</w:t>
      </w:r>
    </w:p>
  </w:comment>
  <w:comment w:id="15" w:author="Kit Galvin" w:date="2022-06-15T16:23:00Z" w:initials="KG">
    <w:p w14:paraId="771FF539" w14:textId="77777777" w:rsidR="005713AD" w:rsidRDefault="005713AD" w:rsidP="0076330C">
      <w:pPr>
        <w:pStyle w:val="CommentText"/>
      </w:pPr>
      <w:r>
        <w:rPr>
          <w:rStyle w:val="CommentReference"/>
        </w:rPr>
        <w:annotationRef/>
      </w:r>
      <w:r>
        <w:t xml:space="preserve">I would suggest not using migrant. Hispanic farmworker is broader. If I recall correctly, many workers in the study were not migrant, </w:t>
      </w:r>
      <w:proofErr w:type="gramStart"/>
      <w:r>
        <w:t>but  were</w:t>
      </w:r>
      <w:proofErr w:type="gramEnd"/>
      <w:r>
        <w:t xml:space="preserve"> brought the US under the H2A visas. This is program which provides temporary work permits for groups of farmworkers to work for one employer. Also, many WA state farmworkers are residents, whether born in the US or not. You'll need to check with Pablo, but often those working on the mobile platforms were residents and did other activities on the farm, again they could have similar barriers. </w:t>
      </w:r>
      <w:proofErr w:type="gramStart"/>
      <w:r>
        <w:t>However,  I</w:t>
      </w:r>
      <w:proofErr w:type="gramEnd"/>
      <w:r>
        <w:t xml:space="preserve"> can see if you have used migrant in previous papers you may want to be consistent.  </w:t>
      </w:r>
    </w:p>
  </w:comment>
  <w:comment w:id="16" w:author="Thamsuwan, Ornwipa" w:date="2022-06-18T17:36:00Z" w:initials="TO">
    <w:p w14:paraId="1FC51EFB" w14:textId="32B205BF" w:rsidR="00BB4E82" w:rsidRDefault="00BB4E82">
      <w:pPr>
        <w:pStyle w:val="CommentText"/>
      </w:pPr>
      <w:r>
        <w:rPr>
          <w:rStyle w:val="CommentReference"/>
        </w:rPr>
        <w:annotationRef/>
      </w:r>
      <w:proofErr w:type="gramStart"/>
      <w:r>
        <w:t>Yes</w:t>
      </w:r>
      <w:proofErr w:type="gramEnd"/>
      <w:r>
        <w:t xml:space="preserve"> I agree, instead of removing the “migrant” term, I prefer to add the “both migrant and non-migrant”.</w:t>
      </w:r>
    </w:p>
  </w:comment>
  <w:comment w:id="17" w:author="Kit Galvin" w:date="2022-06-15T22:23:00Z" w:initials="KG">
    <w:p w14:paraId="509FA4D4" w14:textId="77777777" w:rsidR="005713AD" w:rsidRDefault="005713AD" w:rsidP="0076330C">
      <w:pPr>
        <w:pStyle w:val="CommentText"/>
      </w:pPr>
      <w:r>
        <w:rPr>
          <w:rStyle w:val="CommentReference"/>
        </w:rPr>
        <w:annotationRef/>
      </w:r>
      <w:r>
        <w:t>direct measure?</w:t>
      </w:r>
    </w:p>
  </w:comment>
  <w:comment w:id="18" w:author="Peter Johnson" w:date="2022-05-17T09:16:00Z" w:initials="PJ">
    <w:p w14:paraId="1CB41F80" w14:textId="04FB3A21" w:rsidR="005713AD" w:rsidRDefault="005713AD" w:rsidP="00E01198">
      <w:pPr>
        <w:pStyle w:val="CommentText"/>
      </w:pPr>
      <w:r>
        <w:rPr>
          <w:rStyle w:val="CommentReference"/>
        </w:rPr>
        <w:annotationRef/>
      </w:r>
      <w:r>
        <w:t>Recommend association as that is the more meaningful way to express the relationship … up to interpretation however.</w:t>
      </w:r>
    </w:p>
  </w:comment>
  <w:comment w:id="19" w:author="Thamsuwan, Ornwipa" w:date="2022-05-18T09:36:00Z" w:initials="TO">
    <w:p w14:paraId="31762819" w14:textId="20D42A5F" w:rsidR="005713AD" w:rsidRDefault="005713AD">
      <w:pPr>
        <w:pStyle w:val="CommentText"/>
      </w:pPr>
      <w:r>
        <w:rPr>
          <w:rStyle w:val="CommentReference"/>
        </w:rPr>
        <w:annotationRef/>
      </w:r>
      <w:r>
        <w:t>Yes, I agree</w:t>
      </w:r>
    </w:p>
  </w:comment>
  <w:comment w:id="20" w:author="Pablo H Palmandez" w:date="2022-04-26T10:02:00Z" w:initials="PHP">
    <w:p w14:paraId="775F2004" w14:textId="4529281F" w:rsidR="005713AD" w:rsidRDefault="005713AD">
      <w:pPr>
        <w:pStyle w:val="CommentText"/>
      </w:pPr>
      <w:r>
        <w:rPr>
          <w:rStyle w:val="CommentReference"/>
        </w:rPr>
        <w:annotationRef/>
      </w:r>
      <w:r>
        <w:t xml:space="preserve">Data about their experience specifically harvesting tree fruit was collected? </w:t>
      </w:r>
    </w:p>
  </w:comment>
  <w:comment w:id="21" w:author="Pablo H Palmandez" w:date="2022-04-26T12:35:00Z" w:initials="PHP">
    <w:p w14:paraId="75CC1130" w14:textId="61934458" w:rsidR="005713AD" w:rsidRDefault="005713AD">
      <w:pPr>
        <w:pStyle w:val="CommentText"/>
      </w:pPr>
      <w:r>
        <w:rPr>
          <w:rStyle w:val="CommentReference"/>
        </w:rPr>
        <w:annotationRef/>
      </w:r>
      <w:r>
        <w:t>Will pictures of workers/researches working in the field will be included?</w:t>
      </w:r>
    </w:p>
  </w:comment>
  <w:comment w:id="22" w:author="Thamsuwan, Ornwipa" w:date="2022-04-30T19:51:00Z" w:initials="TO">
    <w:p w14:paraId="71925004" w14:textId="5776066C" w:rsidR="005713AD" w:rsidRDefault="005713AD">
      <w:pPr>
        <w:pStyle w:val="CommentText"/>
      </w:pPr>
      <w:r>
        <w:rPr>
          <w:rStyle w:val="CommentReference"/>
        </w:rPr>
        <w:annotationRef/>
      </w:r>
      <w:r>
        <w:t>Pictures were included in other paper. It may be redundant.</w:t>
      </w:r>
    </w:p>
  </w:comment>
  <w:comment w:id="23" w:author="Peter Johnson" w:date="2022-06-15T11:32:00Z" w:initials="PJ">
    <w:p w14:paraId="53486BCB" w14:textId="77777777" w:rsidR="005713AD" w:rsidRDefault="005713AD" w:rsidP="006B1825">
      <w:pPr>
        <w:pStyle w:val="CommentText"/>
      </w:pPr>
      <w:r>
        <w:rPr>
          <w:rStyle w:val="CommentReference"/>
        </w:rPr>
        <w:annotationRef/>
      </w:r>
      <w:r>
        <w:t>Fah, should we briefly describe the electrode placement here so others can repeat our methods.</w:t>
      </w:r>
    </w:p>
  </w:comment>
  <w:comment w:id="24" w:author="Thamsuwan, Ornwipa" w:date="2022-06-18T17:41:00Z" w:initials="TO">
    <w:p w14:paraId="7B15A5B9" w14:textId="51399F89" w:rsidR="009E08C6" w:rsidRDefault="009E08C6">
      <w:pPr>
        <w:pStyle w:val="CommentText"/>
      </w:pPr>
      <w:r>
        <w:rPr>
          <w:rStyle w:val="CommentReference"/>
        </w:rPr>
        <w:annotationRef/>
      </w:r>
      <w:r>
        <w:t>Yes, I agreed and added electrode placement to the previous sentence.</w:t>
      </w:r>
    </w:p>
  </w:comment>
  <w:comment w:id="25" w:author="Peter Johnson" w:date="2022-06-15T11:34:00Z" w:initials="PJ">
    <w:p w14:paraId="3A2928AE" w14:textId="77777777" w:rsidR="005713AD" w:rsidRDefault="005713AD" w:rsidP="006B1825">
      <w:pPr>
        <w:pStyle w:val="CommentText"/>
      </w:pPr>
      <w:r>
        <w:rPr>
          <w:rStyle w:val="CommentReference"/>
        </w:rPr>
        <w:annotationRef/>
      </w:r>
      <w:r>
        <w:t>Should we show the BORG RPE and CR10 scales here or refer them to the paper? Your decision.</w:t>
      </w:r>
    </w:p>
  </w:comment>
  <w:comment w:id="26" w:author="Kit Galvin" w:date="2022-06-15T20:50:00Z" w:initials="KG">
    <w:p w14:paraId="63B1BC7F" w14:textId="77777777" w:rsidR="005713AD" w:rsidRDefault="005713AD" w:rsidP="0076330C">
      <w:pPr>
        <w:pStyle w:val="CommentText"/>
      </w:pPr>
      <w:r>
        <w:rPr>
          <w:rStyle w:val="CommentReference"/>
        </w:rPr>
        <w:annotationRef/>
      </w:r>
      <w:r>
        <w:t xml:space="preserve">This was added to address the reading literacy issue.  I realize you may have covered it in previous papers, but this can address the frequent questions about reading literacy. </w:t>
      </w:r>
    </w:p>
  </w:comment>
  <w:comment w:id="27" w:author="Peter Johnson" w:date="2022-06-15T11:36:00Z" w:initials="PJ">
    <w:p w14:paraId="3703F0DC" w14:textId="77777777" w:rsidR="005713AD" w:rsidRDefault="005713AD" w:rsidP="006B1825">
      <w:pPr>
        <w:pStyle w:val="CommentText"/>
      </w:pPr>
      <w:r>
        <w:rPr>
          <w:rStyle w:val="CommentReference"/>
        </w:rPr>
        <w:annotationRef/>
      </w:r>
      <w:r>
        <w:t>Should we specify the length of the heart rate measurement here? Not sure id 5-minutes is correct.</w:t>
      </w:r>
    </w:p>
  </w:comment>
  <w:comment w:id="28" w:author="Peter Johnson" w:date="2022-05-17T09:17:00Z" w:initials="PJ">
    <w:p w14:paraId="7E3C1FDA" w14:textId="2D3BF8EC" w:rsidR="005713AD" w:rsidRDefault="005713AD" w:rsidP="00E01198">
      <w:pPr>
        <w:pStyle w:val="CommentText"/>
      </w:pPr>
      <w:r>
        <w:rPr>
          <w:rStyle w:val="CommentReference"/>
        </w:rPr>
        <w:annotationRef/>
      </w:r>
      <w:r>
        <w:t>Fah, did you look at associations with the non-transformed data? I remember seeing pretty high correlation coefficients, not sure if they are higher than the non-transformed data</w:t>
      </w:r>
    </w:p>
  </w:comment>
  <w:comment w:id="29" w:author="Thamsuwan, Ornwipa" w:date="2022-05-18T09:54:00Z" w:initials="TO">
    <w:p w14:paraId="0A7B2DAA" w14:textId="78812A42" w:rsidR="005713AD" w:rsidRDefault="005713AD">
      <w:pPr>
        <w:pStyle w:val="CommentText"/>
      </w:pPr>
      <w:r>
        <w:rPr>
          <w:rStyle w:val="CommentReference"/>
        </w:rPr>
        <w:annotationRef/>
      </w:r>
      <w:r>
        <w:t>I tested on the non-transformed data. Please see the attached results “revised_correlation.txt”</w:t>
      </w:r>
    </w:p>
    <w:p w14:paraId="0E3F1E51" w14:textId="45A6484F" w:rsidR="005713AD" w:rsidRDefault="005713AD">
      <w:pPr>
        <w:pStyle w:val="CommentText"/>
      </w:pPr>
      <w:r>
        <w:t>The preliminary correlations were actually stronger.</w:t>
      </w:r>
    </w:p>
    <w:p w14:paraId="32BD12BE" w14:textId="1951F719" w:rsidR="005713AD" w:rsidRDefault="005713AD">
      <w:pPr>
        <w:pStyle w:val="CommentText"/>
      </w:pPr>
      <w:r>
        <w:t>I think we should stick with the transformed data to use a parametric test on normally-distributed data.</w:t>
      </w:r>
    </w:p>
  </w:comment>
  <w:comment w:id="30" w:author="Peter Johnson" w:date="2022-06-15T11:39:00Z" w:initials="PJ">
    <w:p w14:paraId="00D6BB88" w14:textId="77777777" w:rsidR="005713AD" w:rsidRDefault="005713AD" w:rsidP="006B1825">
      <w:pPr>
        <w:pStyle w:val="CommentText"/>
      </w:pPr>
      <w:r>
        <w:rPr>
          <w:rStyle w:val="CommentReference"/>
        </w:rPr>
        <w:annotationRef/>
      </w:r>
      <w:r>
        <w:t>Whatever you think is most correct is fine by me Fah, thanks for checking.</w:t>
      </w:r>
    </w:p>
  </w:comment>
  <w:comment w:id="31" w:author="Peter Johnson" w:date="2022-05-17T09:19:00Z" w:initials="PJ">
    <w:p w14:paraId="38BCF906" w14:textId="48E513B1" w:rsidR="005713AD" w:rsidRDefault="005713AD" w:rsidP="00E01198">
      <w:pPr>
        <w:pStyle w:val="CommentText"/>
      </w:pPr>
      <w:r>
        <w:rPr>
          <w:rStyle w:val="CommentReference"/>
        </w:rPr>
        <w:annotationRef/>
      </w:r>
      <w:r>
        <w:t>Did you remove bad EMG? If so it maay be good to explain, if you did not remove the bad EMG I do not think it will be a problem as there percentage of the data was so small.</w:t>
      </w:r>
    </w:p>
  </w:comment>
  <w:comment w:id="32" w:author="Thamsuwan, Ornwipa" w:date="2022-05-18T09:53:00Z" w:initials="TO">
    <w:p w14:paraId="770DBE60" w14:textId="3D1D93D4" w:rsidR="005713AD" w:rsidRDefault="005713AD">
      <w:pPr>
        <w:pStyle w:val="CommentText"/>
      </w:pPr>
      <w:r>
        <w:rPr>
          <w:rStyle w:val="CommentReference"/>
        </w:rPr>
        <w:annotationRef/>
      </w:r>
      <w:r>
        <w:t>I removed the bad EMG. Thank you for checking this.</w:t>
      </w:r>
    </w:p>
  </w:comment>
  <w:comment w:id="33" w:author="Peter Johnson" w:date="2022-06-15T11:40:00Z" w:initials="PJ">
    <w:p w14:paraId="44320B8B" w14:textId="77777777" w:rsidR="005713AD" w:rsidRDefault="005713AD" w:rsidP="006B1825">
      <w:pPr>
        <w:pStyle w:val="CommentText"/>
      </w:pPr>
      <w:r>
        <w:rPr>
          <w:rStyle w:val="CommentReference"/>
        </w:rPr>
        <w:annotationRef/>
      </w:r>
      <w:r>
        <w:t>I wander if you should talk about the bad EMG removal by referring to your other paper?</w:t>
      </w:r>
    </w:p>
  </w:comment>
  <w:comment w:id="34" w:author="Peter Johnson" w:date="2022-05-17T09:21:00Z" w:initials="PJ">
    <w:p w14:paraId="56DCF293" w14:textId="4EF1A431" w:rsidR="005713AD" w:rsidRDefault="005713AD" w:rsidP="00E01198">
      <w:pPr>
        <w:pStyle w:val="CommentText"/>
      </w:pPr>
      <w:r>
        <w:rPr>
          <w:rStyle w:val="CommentReference"/>
        </w:rPr>
        <w:annotationRef/>
      </w:r>
      <w:r>
        <w:t>Using a decrease in EMG s a measure of fatigue is open for debate but propose we present it. An increase in fatigue is also thought to indicate fatigue, but is also open for debate. I don't know if there is a wat to look at both factors in a multiple linear regressiom. Do as you please.</w:t>
      </w:r>
    </w:p>
  </w:comment>
  <w:comment w:id="35" w:author="Thamsuwan, Ornwipa" w:date="2022-05-18T10:00:00Z" w:initials="TO">
    <w:p w14:paraId="6CF41077" w14:textId="01BDC786" w:rsidR="005713AD" w:rsidRDefault="005713AD">
      <w:pPr>
        <w:pStyle w:val="CommentText"/>
      </w:pPr>
      <w:r>
        <w:rPr>
          <w:rStyle w:val="CommentReference"/>
        </w:rPr>
        <w:annotationRef/>
      </w:r>
      <w:r>
        <w:t xml:space="preserve">I thought about the multiple linear regression on my own </w:t>
      </w:r>
    </w:p>
  </w:comment>
  <w:comment w:id="36" w:author="Peter Johnson" w:date="2022-05-17T09:21:00Z" w:initials="PJ">
    <w:p w14:paraId="3E4E55A1" w14:textId="77777777" w:rsidR="005713AD" w:rsidRDefault="005713AD" w:rsidP="00E01198">
      <w:pPr>
        <w:pStyle w:val="CommentText"/>
      </w:pPr>
      <w:r>
        <w:rPr>
          <w:rStyle w:val="CommentReference"/>
        </w:rPr>
        <w:annotationRef/>
      </w:r>
      <w:r>
        <w:t>Excellent Fah, you are such a strong researcher.</w:t>
      </w:r>
    </w:p>
  </w:comment>
  <w:comment w:id="37" w:author="Peter Johnson" w:date="2022-06-16T11:32:00Z" w:initials="PJ">
    <w:p w14:paraId="76CA1958" w14:textId="77777777" w:rsidR="005713AD" w:rsidRDefault="005713AD" w:rsidP="006B1825">
      <w:pPr>
        <w:pStyle w:val="CommentText"/>
      </w:pPr>
      <w:r>
        <w:rPr>
          <w:rStyle w:val="CommentReference"/>
        </w:rPr>
        <w:annotationRef/>
      </w:r>
      <w:r>
        <w:t>Fah, since the Borg RPE is based on the heart rate, I am wondering if it would be good to look at associations for ure heart rate (beats per minute) since that is the parameter  the Borg RPE scale is based on. Beginning Heart Rate could be associated with the first Borg RPE, either the average of T1 or the last 10-15 minutes of T1 could be associated with the second Borg RPE, the last 10-15 minutes of T2 could be associated with the third Borg RPE  and the average or the last 10-15 minutes of T3 associated with the last Borg RPE. Just a suggestion.</w:t>
      </w:r>
    </w:p>
  </w:comment>
  <w:comment w:id="38" w:author="Thamsuwan, Ornwipa" w:date="2022-06-18T17:45:00Z" w:initials="TO">
    <w:p w14:paraId="6AD2AE83" w14:textId="2562CA1F" w:rsidR="009E08C6" w:rsidRDefault="009E08C6">
      <w:pPr>
        <w:pStyle w:val="CommentText"/>
      </w:pPr>
      <w:r>
        <w:rPr>
          <w:rStyle w:val="CommentReference"/>
        </w:rPr>
        <w:annotationRef/>
      </w:r>
      <w:r>
        <w:t>% HRR adjust</w:t>
      </w:r>
      <w:r w:rsidR="00E53D5F">
        <w:t>s</w:t>
      </w:r>
      <w:r>
        <w:t xml:space="preserve"> for age and physical fitness. In the feasibility paper, there was a problem with using the heart rate directly when the reviewers suggested that heart rates </w:t>
      </w:r>
      <w:r w:rsidR="00E53D5F">
        <w:t>should not</w:t>
      </w:r>
      <w:r>
        <w:t xml:space="preserve"> be </w:t>
      </w:r>
      <w:r w:rsidR="00E53D5F">
        <w:t>used for comparison without adjusting for individual differences</w:t>
      </w:r>
      <w:r>
        <w:t>.</w:t>
      </w:r>
    </w:p>
    <w:p w14:paraId="2AAA24E9" w14:textId="277CDD6E" w:rsidR="009E08C6" w:rsidRDefault="009E08C6">
      <w:pPr>
        <w:pStyle w:val="CommentText"/>
      </w:pPr>
      <w:r>
        <w:t xml:space="preserve">T2 </w:t>
      </w:r>
      <w:r w:rsidR="00E53D5F">
        <w:t>wa</w:t>
      </w:r>
      <w:r>
        <w:t xml:space="preserve">s included to show </w:t>
      </w:r>
      <w:r w:rsidR="00E53D5F">
        <w:t>that there was</w:t>
      </w:r>
      <w:r>
        <w:t xml:space="preserve"> a recovery</w:t>
      </w:r>
      <w:r w:rsidR="00E53D5F">
        <w:t xml:space="preserve"> after a break then % HRR increased again.</w:t>
      </w:r>
    </w:p>
  </w:comment>
  <w:comment w:id="39" w:author="Kit Galvin" w:date="2022-06-15T17:42:00Z" w:initials="KG">
    <w:p w14:paraId="1851852F" w14:textId="77777777" w:rsidR="005713AD" w:rsidRDefault="005713AD" w:rsidP="00287414">
      <w:pPr>
        <w:pStyle w:val="CommentText"/>
      </w:pPr>
      <w:r>
        <w:rPr>
          <w:rStyle w:val="CommentReference"/>
        </w:rPr>
        <w:annotationRef/>
      </w:r>
      <w:r>
        <w:t>Would you want to provide p-values?</w:t>
      </w:r>
    </w:p>
  </w:comment>
  <w:comment w:id="40" w:author="Peter Johnson" w:date="2022-06-15T12:26:00Z" w:initials="PJ">
    <w:p w14:paraId="158739D9" w14:textId="423B43D3" w:rsidR="005713AD" w:rsidRDefault="005713AD" w:rsidP="006B1825">
      <w:pPr>
        <w:pStyle w:val="CommentText"/>
      </w:pPr>
      <w:r>
        <w:rPr>
          <w:rStyle w:val="CommentReference"/>
        </w:rPr>
        <w:annotationRef/>
      </w:r>
      <w:r>
        <w:t>Fah, wondering if there is a trend where the increase in T3 is greater than the increase in T1</w:t>
      </w:r>
    </w:p>
  </w:comment>
  <w:comment w:id="41" w:author="Thamsuwan, Ornwipa" w:date="2022-06-18T16:29:00Z" w:initials="TO">
    <w:p w14:paraId="560C9EEF" w14:textId="18993883" w:rsidR="00457945" w:rsidRDefault="00457945">
      <w:pPr>
        <w:pStyle w:val="CommentText"/>
      </w:pPr>
      <w:r>
        <w:rPr>
          <w:rStyle w:val="CommentReference"/>
        </w:rPr>
        <w:annotationRef/>
      </w:r>
      <w:r>
        <w:t>Yes, as written in draft 1</w:t>
      </w:r>
      <w:r w:rsidR="00E53D5F">
        <w:t xml:space="preserve"> and in the sentence afterwards “</w:t>
      </w:r>
      <w:r w:rsidR="00E53D5F">
        <w:t xml:space="preserve">the Borg RPE ratings collected at end of the work shift (T3) were significantly greater (p-value &lt; 0.0001) than those measured at the beginning of the work shift (T1) and </w:t>
      </w:r>
      <w:r w:rsidR="00E53D5F">
        <w:t xml:space="preserve">those measured </w:t>
      </w:r>
      <w:r w:rsidR="00E53D5F">
        <w:t>after the 30-minute rest (T2).</w:t>
      </w:r>
      <w:r w:rsidR="00E53D5F">
        <w:t>”</w:t>
      </w:r>
    </w:p>
  </w:comment>
  <w:comment w:id="42" w:author="Peter Johnson" w:date="2022-06-15T12:28:00Z" w:initials="PJ">
    <w:p w14:paraId="53551192" w14:textId="77777777" w:rsidR="005713AD" w:rsidRDefault="005713AD" w:rsidP="006B1825">
      <w:pPr>
        <w:pStyle w:val="CommentText"/>
      </w:pPr>
      <w:r>
        <w:rPr>
          <w:rStyle w:val="CommentReference"/>
        </w:rPr>
        <w:annotationRef/>
      </w:r>
      <w:r>
        <w:t>Fah, wondering if we should exclude T2 in this analysis and discus the trends in T2 separately?</w:t>
      </w:r>
    </w:p>
  </w:comment>
  <w:comment w:id="43" w:author="Thamsuwan, Ornwipa" w:date="2022-06-18T18:05:00Z" w:initials="TO">
    <w:p w14:paraId="442212C6" w14:textId="0DD95DB3" w:rsidR="002B171A" w:rsidRDefault="002B171A">
      <w:pPr>
        <w:pStyle w:val="CommentText"/>
      </w:pPr>
      <w:r>
        <w:rPr>
          <w:rStyle w:val="CommentReference"/>
        </w:rPr>
        <w:annotationRef/>
      </w:r>
      <w:r>
        <w:t>Actually, the T2 was discussed separately and shown in Fig.6.</w:t>
      </w:r>
    </w:p>
    <w:p w14:paraId="68C9AD2F" w14:textId="7A53FEF9" w:rsidR="002B171A" w:rsidRDefault="002B171A">
      <w:pPr>
        <w:pStyle w:val="CommentText"/>
      </w:pPr>
      <w:r>
        <w:t>The first paragraph just shows the logic in the analysis.</w:t>
      </w:r>
    </w:p>
    <w:p w14:paraId="6E92628B" w14:textId="46B7DFF0" w:rsidR="002B171A" w:rsidRDefault="002B171A">
      <w:pPr>
        <w:pStyle w:val="CommentText"/>
      </w:pPr>
      <w:r>
        <w:t xml:space="preserve">Later in the second paragraph, </w:t>
      </w:r>
      <w:r w:rsidR="00DC2AC8">
        <w:t xml:space="preserve">when </w:t>
      </w:r>
      <w:r>
        <w:t xml:space="preserve">the T1, T2, T3 were </w:t>
      </w:r>
      <w:r w:rsidR="00DC2AC8">
        <w:t>considered as a confounder then correlations were found.</w:t>
      </w:r>
      <w:r>
        <w:t xml:space="preserve"> </w:t>
      </w:r>
    </w:p>
  </w:comment>
  <w:comment w:id="56" w:author="Peter Johnson" w:date="2022-06-15T12:31:00Z" w:initials="PJ">
    <w:p w14:paraId="77D9BFE2" w14:textId="77777777" w:rsidR="005713AD" w:rsidRDefault="005713AD" w:rsidP="006B1825">
      <w:pPr>
        <w:pStyle w:val="CommentText"/>
      </w:pPr>
      <w:r>
        <w:rPr>
          <w:rStyle w:val="CommentReference"/>
        </w:rPr>
        <w:annotationRef/>
      </w:r>
      <w:r>
        <w:t xml:space="preserve">Fah, these are pretty low correlations, I am afraid they may not be important or </w:t>
      </w:r>
      <w:r w:rsidRPr="009A2357">
        <w:rPr>
          <w:highlight w:val="yellow"/>
        </w:rPr>
        <w:t>perhaps we can focus on the slope instead</w:t>
      </w:r>
      <w:r>
        <w:t xml:space="preserve"> (not 0). It is very eady for any correlation coefficient to be significant.  Typically a correlation has to be at or above 0.60 to be of interest and meaning to researchers.</w:t>
      </w:r>
    </w:p>
  </w:comment>
  <w:comment w:id="57" w:author="Thamsuwan, Ornwipa" w:date="2022-06-18T18:09:00Z" w:initials="TO">
    <w:p w14:paraId="6F15DE40" w14:textId="77777777" w:rsidR="009A2357" w:rsidRDefault="009A2357">
      <w:pPr>
        <w:pStyle w:val="CommentText"/>
      </w:pPr>
      <w:r>
        <w:rPr>
          <w:rStyle w:val="CommentReference"/>
        </w:rPr>
        <w:annotationRef/>
      </w:r>
      <w:r>
        <w:t>How about “regression coefficient” instead of correlation coefficient.</w:t>
      </w:r>
    </w:p>
    <w:p w14:paraId="1FD4A204" w14:textId="32EF864D" w:rsidR="009A2357" w:rsidRDefault="009A2357">
      <w:pPr>
        <w:pStyle w:val="CommentText"/>
      </w:pPr>
      <w:r>
        <w:t>Yes, the focus on slope sign (+/-) makes more sense.</w:t>
      </w:r>
    </w:p>
  </w:comment>
  <w:comment w:id="63" w:author="Peter Johnson" w:date="2022-06-15T12:33:00Z" w:initials="PJ">
    <w:p w14:paraId="7FEAEC99" w14:textId="77777777" w:rsidR="005713AD" w:rsidRDefault="005713AD" w:rsidP="006B1825">
      <w:pPr>
        <w:pStyle w:val="CommentText"/>
      </w:pPr>
      <w:r>
        <w:rPr>
          <w:rStyle w:val="CommentReference"/>
        </w:rPr>
        <w:annotationRef/>
      </w:r>
      <w:r>
        <w:t xml:space="preserve">Again it </w:t>
      </w:r>
      <w:proofErr w:type="spellStart"/>
      <w:r>
        <w:t>my</w:t>
      </w:r>
      <w:proofErr w:type="spellEnd"/>
      <w:r>
        <w:t xml:space="preserve"> be better to analyze T1 and T</w:t>
      </w:r>
      <w:proofErr w:type="gramStart"/>
      <w:r>
        <w:t>3  together</w:t>
      </w:r>
      <w:proofErr w:type="gramEnd"/>
      <w:r>
        <w:t xml:space="preserve"> and T2 by itself, I think we expect </w:t>
      </w:r>
      <w:r w:rsidRPr="009A2357">
        <w:rPr>
          <w:highlight w:val="yellow"/>
        </w:rPr>
        <w:t>different trends between T2 and T1 and T3</w:t>
      </w:r>
    </w:p>
  </w:comment>
  <w:comment w:id="65" w:author="Kit Galvin" w:date="2022-06-15T17:48:00Z" w:initials="KG">
    <w:p w14:paraId="5F49FC6F" w14:textId="77777777" w:rsidR="005713AD" w:rsidRDefault="005713AD" w:rsidP="006B6EF2">
      <w:pPr>
        <w:pStyle w:val="CommentText"/>
      </w:pPr>
      <w:r>
        <w:rPr>
          <w:rStyle w:val="CommentReference"/>
        </w:rPr>
        <w:annotationRef/>
      </w:r>
      <w:r>
        <w:t>Is this p-value correct? It is &gt; 0.05,</w:t>
      </w:r>
      <w:r>
        <w:rPr>
          <w:noProof/>
        </w:rPr>
        <w:t xml:space="preserve"> and t</w:t>
      </w:r>
      <w:r>
        <w:t xml:space="preserve">here </w:t>
      </w:r>
      <w:r>
        <w:rPr>
          <w:noProof/>
        </w:rPr>
        <w:t>for not significant.</w:t>
      </w:r>
    </w:p>
  </w:comment>
  <w:comment w:id="66" w:author="Peter Johnson" w:date="2022-06-15T12:40:00Z" w:initials="PJ">
    <w:p w14:paraId="4D0FB119" w14:textId="77777777" w:rsidR="005713AD" w:rsidRDefault="005713AD" w:rsidP="006B1825">
      <w:pPr>
        <w:pStyle w:val="CommentText"/>
      </w:pPr>
      <w:r>
        <w:rPr>
          <w:rStyle w:val="CommentReference"/>
        </w:rPr>
        <w:annotationRef/>
      </w:r>
      <w:proofErr w:type="gramStart"/>
      <w:r>
        <w:t>Again</w:t>
      </w:r>
      <w:proofErr w:type="gramEnd"/>
      <w:r>
        <w:t xml:space="preserve"> wondering if the analyses should be T1 and T2 together (or even compare T1 and T3, expecting greater slopes (more fatigue) in T3) and T2 separately (no slope/recovery). </w:t>
      </w:r>
    </w:p>
  </w:comment>
  <w:comment w:id="67" w:author="Thamsuwan, Ornwipa" w:date="2022-06-18T17:54:00Z" w:initials="TO">
    <w:p w14:paraId="0EFB3F00" w14:textId="77777777" w:rsidR="008C0C4A" w:rsidRDefault="008C0C4A">
      <w:pPr>
        <w:pStyle w:val="CommentText"/>
      </w:pPr>
      <w:r>
        <w:rPr>
          <w:rStyle w:val="CommentReference"/>
        </w:rPr>
        <w:annotationRef/>
      </w:r>
      <w:r w:rsidR="0064272A">
        <w:t>But the time of measurement was adjusted already in the regression prior to the analysis for the association.</w:t>
      </w:r>
    </w:p>
    <w:p w14:paraId="330016DB" w14:textId="515EE238" w:rsidR="0064272A" w:rsidRDefault="0064272A">
      <w:pPr>
        <w:pStyle w:val="CommentText"/>
      </w:pPr>
      <w:r>
        <w:t>EMG-MPF doesn’t correspond to T1, T2, T3 but rather every 10 minutes.</w:t>
      </w:r>
    </w:p>
  </w:comment>
  <w:comment w:id="68" w:author="Pablo H Palmandez" w:date="2022-04-26T12:21:00Z" w:initials="PHP">
    <w:p w14:paraId="70B265A1" w14:textId="096F3BDC" w:rsidR="005713AD" w:rsidRDefault="005713AD" w:rsidP="001D3124">
      <w:pPr>
        <w:pStyle w:val="CommentText"/>
      </w:pPr>
      <w:r>
        <w:rPr>
          <w:rStyle w:val="CommentReference"/>
        </w:rPr>
        <w:annotationRef/>
      </w:r>
      <w:r>
        <w:t>Yes, I think it is a good point. I could tell the pictures helped a lot.</w:t>
      </w:r>
    </w:p>
  </w:comment>
  <w:comment w:id="71" w:author="Kit Galvin" w:date="2022-06-15T20:58:00Z" w:initials="KG">
    <w:p w14:paraId="71E0803D" w14:textId="77777777" w:rsidR="005713AD" w:rsidRDefault="005713AD" w:rsidP="006B6EF2">
      <w:pPr>
        <w:pStyle w:val="CommentText"/>
      </w:pPr>
      <w:r>
        <w:rPr>
          <w:rStyle w:val="CommentReference"/>
        </w:rPr>
        <w:annotationRef/>
      </w:r>
      <w:r>
        <w:t xml:space="preserve">apple pickers used earlier. Use either pickers or harvesters throughout the paper.  The other is to use a more general term in the discussion and just use the term Hispanic farmworkers. </w:t>
      </w:r>
    </w:p>
  </w:comment>
  <w:comment w:id="70" w:author="Pablo H Palmandez" w:date="2022-04-26T12:24:00Z" w:initials="PHP">
    <w:p w14:paraId="179571FD" w14:textId="32CD49F4" w:rsidR="005713AD" w:rsidRDefault="005713AD">
      <w:pPr>
        <w:pStyle w:val="CommentText"/>
      </w:pPr>
      <w:r>
        <w:rPr>
          <w:rStyle w:val="CommentReference"/>
        </w:rPr>
        <w:annotationRef/>
      </w:r>
      <w:r>
        <w:t xml:space="preserve">Based on my experience with workers, this totally makes sense to me. </w:t>
      </w:r>
      <w:r>
        <w:sym w:font="Wingdings" w:char="F04A"/>
      </w:r>
    </w:p>
  </w:comment>
  <w:comment w:id="72" w:author="Kit Galvin" w:date="2022-06-15T21:14:00Z" w:initials="KG">
    <w:p w14:paraId="0C0A29B4" w14:textId="77777777" w:rsidR="005713AD" w:rsidRDefault="005713AD" w:rsidP="006B6EF2">
      <w:pPr>
        <w:pStyle w:val="CommentText"/>
      </w:pPr>
      <w:r>
        <w:rPr>
          <w:rStyle w:val="CommentReference"/>
        </w:rPr>
        <w:annotationRef/>
      </w:r>
      <w:r>
        <w:t xml:space="preserve">Was this observed Just my thought but could it be that participants were familiar with the </w:t>
      </w:r>
      <w:proofErr w:type="gramStart"/>
      <w:r>
        <w:t>questions  so</w:t>
      </w:r>
      <w:proofErr w:type="gramEnd"/>
      <w:r>
        <w:t xml:space="preserve"> they could answer the questions more quickly.  </w:t>
      </w:r>
    </w:p>
  </w:comment>
  <w:comment w:id="73" w:author="Thamsuwan, Ornwipa" w:date="2022-06-18T16:06:00Z" w:initials="TO">
    <w:p w14:paraId="4E458DB1" w14:textId="7F07CC36" w:rsidR="006206CD" w:rsidRDefault="006206CD">
      <w:pPr>
        <w:pStyle w:val="CommentText"/>
      </w:pPr>
      <w:r>
        <w:rPr>
          <w:rStyle w:val="CommentReference"/>
        </w:rPr>
        <w:annotationRef/>
      </w:r>
      <w:r>
        <w:t>Maybe both ways…</w:t>
      </w:r>
    </w:p>
  </w:comment>
  <w:comment w:id="74" w:author="Peter Johnson" w:date="2022-05-17T09:24:00Z" w:initials="PJ">
    <w:p w14:paraId="5B522C6F" w14:textId="77777777" w:rsidR="005713AD" w:rsidRDefault="005713AD" w:rsidP="00E01198">
      <w:pPr>
        <w:pStyle w:val="CommentText"/>
      </w:pPr>
      <w:r>
        <w:rPr>
          <w:rStyle w:val="CommentReference"/>
        </w:rPr>
        <w:annotationRef/>
      </w:r>
      <w:r>
        <w:t>Do you want to include T0? It may be good to have the x-axis proportional to the minutes between measurements, then the sloes of the lines between the points will have more meaning</w:t>
      </w:r>
    </w:p>
  </w:comment>
  <w:comment w:id="75" w:author="Thamsuwan, Ornwipa" w:date="2022-05-18T11:35:00Z" w:initials="TO">
    <w:p w14:paraId="7819329F" w14:textId="77777777" w:rsidR="005713AD" w:rsidRDefault="005713AD">
      <w:pPr>
        <w:pStyle w:val="CommentText"/>
      </w:pPr>
      <w:r>
        <w:rPr>
          <w:rStyle w:val="CommentReference"/>
        </w:rPr>
        <w:annotationRef/>
      </w:r>
      <w:r w:rsidRPr="00A94E8B">
        <w:t>T0 doesn`t exist in th</w:t>
      </w:r>
      <w:r>
        <w:t>is case as it is used for calibration and the value would be 1.</w:t>
      </w:r>
    </w:p>
    <w:p w14:paraId="02E901A4" w14:textId="1AC751CD" w:rsidR="005713AD" w:rsidRPr="00A94E8B" w:rsidRDefault="005713AD">
      <w:pPr>
        <w:pStyle w:val="CommentText"/>
      </w:pPr>
      <w:r>
        <w:t>For now, I will keep the x-axis the way it is as I still don`t know how to create this graph in R.</w:t>
      </w:r>
    </w:p>
  </w:comment>
  <w:comment w:id="76" w:author="Peter Johnson" w:date="2022-06-15T11:54:00Z" w:initials="PJ">
    <w:p w14:paraId="3A4D77C5" w14:textId="77777777" w:rsidR="005713AD" w:rsidRDefault="005713AD" w:rsidP="006B1825">
      <w:pPr>
        <w:pStyle w:val="CommentText"/>
      </w:pPr>
      <w:r>
        <w:rPr>
          <w:rStyle w:val="CommentReference"/>
        </w:rPr>
        <w:annotationRef/>
      </w:r>
      <w:r>
        <w:t>Fah, wondering if we should discuss whether there was differences in %HRR during work (T1 and T3) , T1 and T3, I do not think rest should be included in this analysis. Also was there differences in %HRR during rest (T2)</w:t>
      </w:r>
    </w:p>
  </w:comment>
  <w:comment w:id="77" w:author="Thamsuwan, Ornwipa" w:date="2022-06-18T17:30:00Z" w:initials="TO">
    <w:p w14:paraId="72BA94D3" w14:textId="77777777" w:rsidR="00BB4E82" w:rsidRDefault="00BB4E82">
      <w:pPr>
        <w:pStyle w:val="CommentText"/>
      </w:pPr>
      <w:r>
        <w:rPr>
          <w:rStyle w:val="CommentReference"/>
        </w:rPr>
        <w:annotationRef/>
      </w:r>
      <w:r>
        <w:t>Showing the pos hoc test overall in the text “</w:t>
      </w:r>
      <w:r>
        <w:t>The % HRRs among the Ladder group were higher than the % HRR among the Ground and Platform workers (Tukey HSD p-value = 0.0001 and 0.009, respectively)</w:t>
      </w:r>
      <w:r>
        <w:t>”.</w:t>
      </w:r>
    </w:p>
    <w:p w14:paraId="7B66D45F" w14:textId="7FA3C753" w:rsidR="00BB4E82" w:rsidRDefault="00BB4E82">
      <w:pPr>
        <w:pStyle w:val="CommentText"/>
      </w:pPr>
      <w:r>
        <w:t>I didn’t do a comparison for each time due to &lt; 8 data points.</w:t>
      </w:r>
    </w:p>
  </w:comment>
  <w:comment w:id="78" w:author="Peter Johnson" w:date="2022-06-15T12:12:00Z" w:initials="PJ">
    <w:p w14:paraId="01AD17CE" w14:textId="77777777" w:rsidR="005713AD" w:rsidRDefault="005713AD" w:rsidP="006B1825">
      <w:pPr>
        <w:pStyle w:val="CommentText"/>
      </w:pPr>
      <w:r>
        <w:rPr>
          <w:rStyle w:val="CommentReference"/>
        </w:rPr>
        <w:annotationRef/>
      </w:r>
      <w:r>
        <w:t>Very nice graphs, recommend adding grid lines if possible.</w:t>
      </w:r>
    </w:p>
  </w:comment>
  <w:comment w:id="79" w:author="Peter Johnson" w:date="2022-05-17T09:26:00Z" w:initials="PJ">
    <w:p w14:paraId="0D7DD45C" w14:textId="6876F567" w:rsidR="005713AD" w:rsidRDefault="005713AD" w:rsidP="00E01198">
      <w:pPr>
        <w:pStyle w:val="CommentText"/>
      </w:pPr>
      <w:r>
        <w:rPr>
          <w:rStyle w:val="CommentReference"/>
        </w:rPr>
        <w:annotationRef/>
      </w:r>
      <w:r>
        <w:t>You are showing difference here which excludes presenting T0 not sure if there is more information including T0.</w:t>
      </w:r>
    </w:p>
  </w:comment>
  <w:comment w:id="80" w:author="Peter Johnson" w:date="2022-05-17T09:30:00Z" w:initials="PJ">
    <w:p w14:paraId="2B89BF62" w14:textId="77777777" w:rsidR="005713AD" w:rsidRDefault="005713AD" w:rsidP="00E01198">
      <w:pPr>
        <w:pStyle w:val="CommentText"/>
      </w:pPr>
      <w:r>
        <w:rPr>
          <w:rStyle w:val="CommentReference"/>
        </w:rPr>
        <w:annotationRef/>
      </w:r>
      <w:r>
        <w:t>Perhaps add "The Borg RPE is a measure of overall exertion." to the caption.</w:t>
      </w:r>
    </w:p>
  </w:comment>
  <w:comment w:id="81" w:author="Peter Johnson" w:date="2022-05-17T09:30:00Z" w:initials="PJ">
    <w:p w14:paraId="11E4C75E" w14:textId="1FD90584" w:rsidR="005713AD" w:rsidRDefault="005713AD" w:rsidP="00E01198">
      <w:pPr>
        <w:pStyle w:val="CommentText"/>
      </w:pPr>
      <w:r>
        <w:rPr>
          <w:rStyle w:val="CommentReference"/>
        </w:rPr>
        <w:annotationRef/>
      </w:r>
      <w:r>
        <w:t>Same as comment for Figure 4, what body part? Back and shoulders may be interesting.</w:t>
      </w:r>
    </w:p>
  </w:comment>
  <w:comment w:id="82" w:author="Peter Johnson" w:date="2022-05-17T09:31:00Z" w:initials="PJ">
    <w:p w14:paraId="719DA129" w14:textId="77777777" w:rsidR="005713AD" w:rsidRDefault="005713AD" w:rsidP="00E01198">
      <w:pPr>
        <w:pStyle w:val="CommentText"/>
      </w:pPr>
      <w:r>
        <w:rPr>
          <w:rStyle w:val="CommentReference"/>
        </w:rPr>
        <w:annotationRef/>
      </w:r>
      <w:r>
        <w:t>Perhaps add "The Omni RPE is a measure of overall exertion." to the caption.</w:t>
      </w:r>
    </w:p>
  </w:comment>
  <w:comment w:id="83" w:author="Peter Johnson" w:date="2022-05-17T09:34:00Z" w:initials="PJ">
    <w:p w14:paraId="4EC4470B" w14:textId="77777777" w:rsidR="005713AD" w:rsidRDefault="005713AD" w:rsidP="00E01198">
      <w:pPr>
        <w:pStyle w:val="CommentText"/>
      </w:pPr>
      <w:r>
        <w:rPr>
          <w:rStyle w:val="CommentReference"/>
        </w:rPr>
        <w:annotationRef/>
      </w:r>
      <w:r>
        <w:t>Fah, I think the associations will be higher if you look at the actual Borg and OMNI values, not the difference. Taking the difference eliminates the importance of the magnitude of each of the scales. 60 to 70 has the same meaning as 120 to 130 but the efforts are very different.</w:t>
      </w:r>
    </w:p>
  </w:comment>
  <w:comment w:id="84" w:author="Thamsuwan, Ornwipa" w:date="2022-05-18T11:38:00Z" w:initials="TO">
    <w:p w14:paraId="7F328BA7" w14:textId="53E3CB72" w:rsidR="005713AD" w:rsidRDefault="005713AD">
      <w:pPr>
        <w:pStyle w:val="CommentText"/>
      </w:pPr>
      <w:r>
        <w:rPr>
          <w:rStyle w:val="CommentReference"/>
        </w:rPr>
        <w:annotationRef/>
      </w:r>
      <w:r>
        <w:t>Please see the attached figures. I think they are weaker after stratification.</w:t>
      </w:r>
    </w:p>
  </w:comment>
  <w:comment w:id="85" w:author="Peter Johnson" w:date="2022-06-15T12:11:00Z" w:initials="PJ">
    <w:p w14:paraId="1C3AC7B7" w14:textId="77777777" w:rsidR="005713AD" w:rsidRDefault="005713AD" w:rsidP="006B1825">
      <w:pPr>
        <w:pStyle w:val="CommentText"/>
      </w:pPr>
      <w:r>
        <w:rPr>
          <w:rStyle w:val="CommentReference"/>
        </w:rPr>
        <w:annotationRef/>
      </w:r>
      <w:r>
        <w:t>Fah, can we use a regression here? I think a linear regression is for two continuous variables, it looks like our Borg RPE values are discrete.</w:t>
      </w:r>
    </w:p>
  </w:comment>
  <w:comment w:id="86" w:author="Thamsuwan, Ornwipa" w:date="2022-06-18T17:07:00Z" w:initials="TO">
    <w:p w14:paraId="6109B633" w14:textId="2F168490" w:rsidR="00730156" w:rsidRDefault="00730156">
      <w:pPr>
        <w:pStyle w:val="CommentText"/>
      </w:pPr>
      <w:r>
        <w:rPr>
          <w:rStyle w:val="CommentReference"/>
        </w:rPr>
        <w:annotationRef/>
      </w:r>
      <w:r>
        <w:t>Borg RPE was treated as a continuous variable even though their actual values were discrete.</w:t>
      </w:r>
    </w:p>
  </w:comment>
  <w:comment w:id="87" w:author="Peter Johnson" w:date="2022-05-17T09:34:00Z" w:initials="PJ">
    <w:p w14:paraId="1FA1BFF5" w14:textId="160C7A18" w:rsidR="005713AD" w:rsidRDefault="005713AD" w:rsidP="00E01198">
      <w:pPr>
        <w:pStyle w:val="CommentText"/>
      </w:pPr>
      <w:r>
        <w:rPr>
          <w:rStyle w:val="CommentReference"/>
        </w:rPr>
        <w:annotationRef/>
      </w:r>
      <w:r>
        <w:t>Same as the comment for Figure 6.</w:t>
      </w:r>
    </w:p>
  </w:comment>
  <w:comment w:id="88" w:author="Peter Johnson" w:date="2022-06-15T12:08:00Z" w:initials="PJ">
    <w:p w14:paraId="758A1E53" w14:textId="77777777" w:rsidR="005713AD" w:rsidRDefault="005713AD" w:rsidP="006B1825">
      <w:pPr>
        <w:pStyle w:val="CommentText"/>
      </w:pPr>
      <w:r>
        <w:rPr>
          <w:rStyle w:val="CommentReference"/>
        </w:rPr>
        <w:annotationRef/>
      </w:r>
      <w:r>
        <w:t>Would this be better to do one graph with T1 and T3 and one graph for T2? I think T2 (rest) may be removing some of the significance</w:t>
      </w:r>
    </w:p>
  </w:comment>
  <w:comment w:id="89" w:author="Thamsuwan, Ornwipa" w:date="2022-06-18T17:11:00Z" w:initials="TO">
    <w:p w14:paraId="10628ED4" w14:textId="212AF8D2" w:rsidR="00500215" w:rsidRDefault="00500215">
      <w:pPr>
        <w:pStyle w:val="CommentText"/>
      </w:pPr>
      <w:r>
        <w:rPr>
          <w:rStyle w:val="CommentReference"/>
        </w:rPr>
        <w:annotationRef/>
      </w:r>
      <w:r>
        <w:t>Faceting by time, there would be only &lt; 8 data points for each regression line… see attached figure.</w:t>
      </w:r>
    </w:p>
  </w:comment>
  <w:comment w:id="90" w:author="Peter Johnson" w:date="2022-05-17T09:36:00Z" w:initials="PJ">
    <w:p w14:paraId="39B43F4A" w14:textId="2D6C07F0" w:rsidR="005713AD" w:rsidRDefault="005713AD" w:rsidP="00E01198">
      <w:pPr>
        <w:pStyle w:val="CommentText"/>
      </w:pPr>
      <w:r>
        <w:rPr>
          <w:rStyle w:val="CommentReference"/>
        </w:rPr>
        <w:annotationRef/>
      </w:r>
      <w:r>
        <w:t>Could one distribution be work and another rest? Is there difference when grouped by type of work or type of work and rest? There seems to be something here.</w:t>
      </w:r>
    </w:p>
  </w:comment>
  <w:comment w:id="91" w:author="Thamsuwan, Ornwipa" w:date="2022-05-18T11:41:00Z" w:initials="TO">
    <w:p w14:paraId="512037C8" w14:textId="5882570D" w:rsidR="005713AD" w:rsidRDefault="005713AD">
      <w:pPr>
        <w:pStyle w:val="CommentText"/>
      </w:pPr>
      <w:r>
        <w:rPr>
          <w:rStyle w:val="CommentReference"/>
        </w:rPr>
        <w:annotationRef/>
      </w:r>
      <w:r>
        <w:t>It could be. That’s why I run a regression to eliminate the effect of measurement time.</w:t>
      </w:r>
    </w:p>
  </w:comment>
  <w:comment w:id="92" w:author="Peter Johnson" w:date="2022-05-17T10:25:00Z" w:initials="PJ">
    <w:p w14:paraId="584C3E4F" w14:textId="77777777" w:rsidR="005713AD" w:rsidRDefault="005713AD" w:rsidP="00E01198">
      <w:pPr>
        <w:pStyle w:val="CommentText"/>
      </w:pPr>
      <w:r>
        <w:rPr>
          <w:rStyle w:val="CommentReference"/>
        </w:rPr>
        <w:annotationRef/>
      </w:r>
      <w:r>
        <w:t>This may be more interesting taking the average of the values rather than the average of the difference. It si interesting that the biggest changes are in the platform.</w:t>
      </w:r>
    </w:p>
  </w:comment>
  <w:comment w:id="93" w:author="Thamsuwan, Ornwipa" w:date="2022-05-18T11:42:00Z" w:initials="TO">
    <w:p w14:paraId="1B528589" w14:textId="3C059579" w:rsidR="005713AD" w:rsidRDefault="005713AD">
      <w:pPr>
        <w:pStyle w:val="CommentText"/>
      </w:pPr>
      <w:r>
        <w:rPr>
          <w:rStyle w:val="CommentReference"/>
        </w:rPr>
        <w:annotationRef/>
      </w:r>
      <w:r>
        <w:t xml:space="preserve">The average values were already published here </w:t>
      </w:r>
      <w:r w:rsidRPr="00C47975">
        <w:t>https://ergonomicscanada.ca/files/documents/conferences/2018/Conference%20Proceedings%20-%20ACE-CROSH%202018.pdf#page=108</w:t>
      </w:r>
    </w:p>
  </w:comment>
  <w:comment w:id="94" w:author="Peter Johnson" w:date="2022-06-15T12:04:00Z" w:initials="PJ">
    <w:p w14:paraId="14222E8F" w14:textId="77777777" w:rsidR="005713AD" w:rsidRDefault="005713AD" w:rsidP="006B1825">
      <w:pPr>
        <w:pStyle w:val="CommentText"/>
      </w:pPr>
      <w:r>
        <w:rPr>
          <w:rStyle w:val="CommentReference"/>
        </w:rPr>
        <w:annotationRef/>
      </w:r>
      <w:r>
        <w:t>Fah, would regression lines be helpful? If slopes are close to zero that would show no association. Would it be better to do the regressions between dominant and non-dominant side or would that not matter? Also would it be better to do regression for T1 (End - Beg) and T3 (End-Beg). Thinking fatigue may be more evident in T3 … if present. Any value to shoe slop for T2 as well? Are there differences in slopes between T1, T2 and T3, by groups or an interaction? Yur choice if you want to explore.</w:t>
      </w:r>
    </w:p>
  </w:comment>
  <w:comment w:id="95" w:author="Thamsuwan, Ornwipa" w:date="2022-06-18T16:59:00Z" w:initials="TO">
    <w:p w14:paraId="007EDFF0" w14:textId="77777777" w:rsidR="00763675" w:rsidRDefault="00763675">
      <w:pPr>
        <w:pStyle w:val="CommentText"/>
      </w:pPr>
      <w:r>
        <w:rPr>
          <w:rStyle w:val="CommentReference"/>
        </w:rPr>
        <w:annotationRef/>
      </w:r>
      <w:r w:rsidR="007D487C">
        <w:t>Regression lines were added</w:t>
      </w:r>
      <w:r w:rsidR="00BB4E82">
        <w:t>.</w:t>
      </w:r>
    </w:p>
    <w:p w14:paraId="63D8D6A8" w14:textId="68C90094" w:rsidR="00BB4E82" w:rsidRDefault="00BB4E82">
      <w:pPr>
        <w:pStyle w:val="CommentText"/>
      </w:pPr>
      <w:r>
        <w:t xml:space="preserve">I tried separating dominant and non-dominant sides before, there was nothing meaningful to show.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C5379" w15:done="1"/>
  <w15:commentEx w15:paraId="0467A4FD" w15:paraIdParent="50CC5379" w15:done="1"/>
  <w15:commentEx w15:paraId="7BA4E2EF" w15:paraIdParent="50CC5379" w15:done="1"/>
  <w15:commentEx w15:paraId="75787566" w15:done="1"/>
  <w15:commentEx w15:paraId="5AEB42DB" w15:paraIdParent="75787566" w15:done="1"/>
  <w15:commentEx w15:paraId="7241663C" w15:done="0"/>
  <w15:commentEx w15:paraId="02282594" w15:paraIdParent="7241663C" w15:done="0"/>
  <w15:commentEx w15:paraId="08625F6C" w15:done="1"/>
  <w15:commentEx w15:paraId="1E469BCA" w15:done="1"/>
  <w15:commentEx w15:paraId="4517F119" w15:done="1"/>
  <w15:commentEx w15:paraId="5A4C9339" w15:done="1"/>
  <w15:commentEx w15:paraId="2E6EFB76" w15:done="1"/>
  <w15:commentEx w15:paraId="4548D1A8" w15:done="1"/>
  <w15:commentEx w15:paraId="7EA89C55" w15:paraIdParent="4548D1A8" w15:done="1"/>
  <w15:commentEx w15:paraId="76E40508" w15:done="1"/>
  <w15:commentEx w15:paraId="771FF539" w15:done="0"/>
  <w15:commentEx w15:paraId="1FC51EFB" w15:paraIdParent="771FF539" w15:done="0"/>
  <w15:commentEx w15:paraId="509FA4D4" w15:done="1"/>
  <w15:commentEx w15:paraId="1CB41F80" w15:done="1"/>
  <w15:commentEx w15:paraId="31762819" w15:paraIdParent="1CB41F80" w15:done="1"/>
  <w15:commentEx w15:paraId="775F2004" w15:done="1"/>
  <w15:commentEx w15:paraId="75CC1130" w15:done="1"/>
  <w15:commentEx w15:paraId="71925004" w15:paraIdParent="75CC1130" w15:done="1"/>
  <w15:commentEx w15:paraId="53486BCB" w15:done="0"/>
  <w15:commentEx w15:paraId="7B15A5B9" w15:paraIdParent="53486BCB" w15:done="0"/>
  <w15:commentEx w15:paraId="3A2928AE" w15:done="1"/>
  <w15:commentEx w15:paraId="63B1BC7F" w15:done="0"/>
  <w15:commentEx w15:paraId="3703F0DC" w15:done="1"/>
  <w15:commentEx w15:paraId="7E3C1FDA" w15:done="1"/>
  <w15:commentEx w15:paraId="32BD12BE" w15:paraIdParent="7E3C1FDA" w15:done="1"/>
  <w15:commentEx w15:paraId="00D6BB88" w15:paraIdParent="7E3C1FDA" w15:done="1"/>
  <w15:commentEx w15:paraId="38BCF906" w15:done="1"/>
  <w15:commentEx w15:paraId="770DBE60" w15:paraIdParent="38BCF906" w15:done="1"/>
  <w15:commentEx w15:paraId="44320B8B" w15:paraIdParent="38BCF906" w15:done="1"/>
  <w15:commentEx w15:paraId="56DCF293" w15:done="1"/>
  <w15:commentEx w15:paraId="6CF41077" w15:paraIdParent="56DCF293" w15:done="1"/>
  <w15:commentEx w15:paraId="3E4E55A1" w15:done="1"/>
  <w15:commentEx w15:paraId="76CA1958" w15:done="0"/>
  <w15:commentEx w15:paraId="2AAA24E9" w15:paraIdParent="76CA1958" w15:done="0"/>
  <w15:commentEx w15:paraId="1851852F" w15:done="1"/>
  <w15:commentEx w15:paraId="158739D9" w15:done="0"/>
  <w15:commentEx w15:paraId="560C9EEF" w15:paraIdParent="158739D9" w15:done="0"/>
  <w15:commentEx w15:paraId="53551192" w15:done="0"/>
  <w15:commentEx w15:paraId="6E92628B" w15:paraIdParent="53551192" w15:done="0"/>
  <w15:commentEx w15:paraId="77D9BFE2" w15:done="0"/>
  <w15:commentEx w15:paraId="1FD4A204" w15:paraIdParent="77D9BFE2" w15:done="0"/>
  <w15:commentEx w15:paraId="7FEAEC99" w15:done="0"/>
  <w15:commentEx w15:paraId="5F49FC6F" w15:done="0"/>
  <w15:commentEx w15:paraId="4D0FB119" w15:done="0"/>
  <w15:commentEx w15:paraId="330016DB" w15:paraIdParent="4D0FB119" w15:done="0"/>
  <w15:commentEx w15:paraId="70B265A1" w15:done="1"/>
  <w15:commentEx w15:paraId="71E0803D" w15:done="1"/>
  <w15:commentEx w15:paraId="179571FD" w15:done="1"/>
  <w15:commentEx w15:paraId="0C0A29B4" w15:done="0"/>
  <w15:commentEx w15:paraId="4E458DB1" w15:paraIdParent="0C0A29B4" w15:done="0"/>
  <w15:commentEx w15:paraId="5B522C6F" w15:done="1"/>
  <w15:commentEx w15:paraId="02E901A4" w15:paraIdParent="5B522C6F" w15:done="1"/>
  <w15:commentEx w15:paraId="3A4D77C5" w15:done="0"/>
  <w15:commentEx w15:paraId="7B66D45F" w15:paraIdParent="3A4D77C5" w15:done="0"/>
  <w15:commentEx w15:paraId="01AD17CE" w15:done="0"/>
  <w15:commentEx w15:paraId="0D7DD45C" w15:done="1"/>
  <w15:commentEx w15:paraId="2B89BF62" w15:done="1"/>
  <w15:commentEx w15:paraId="11E4C75E" w15:done="1"/>
  <w15:commentEx w15:paraId="719DA129" w15:done="1"/>
  <w15:commentEx w15:paraId="4EC4470B" w15:done="1"/>
  <w15:commentEx w15:paraId="7F328BA7" w15:paraIdParent="4EC4470B" w15:done="1"/>
  <w15:commentEx w15:paraId="1C3AC7B7" w15:done="0"/>
  <w15:commentEx w15:paraId="6109B633" w15:paraIdParent="1C3AC7B7" w15:done="0"/>
  <w15:commentEx w15:paraId="1FA1BFF5" w15:done="1"/>
  <w15:commentEx w15:paraId="758A1E53" w15:done="0"/>
  <w15:commentEx w15:paraId="10628ED4" w15:paraIdParent="758A1E53" w15:done="0"/>
  <w15:commentEx w15:paraId="39B43F4A" w15:done="1"/>
  <w15:commentEx w15:paraId="512037C8" w15:paraIdParent="39B43F4A" w15:done="1"/>
  <w15:commentEx w15:paraId="584C3E4F" w15:done="1"/>
  <w15:commentEx w15:paraId="1B528589" w15:paraIdParent="584C3E4F" w15:done="1"/>
  <w15:commentEx w15:paraId="14222E8F" w15:done="0"/>
  <w15:commentEx w15:paraId="63D8D6A8" w15:paraIdParent="14222E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543411" w16cex:dateUtc="2022-06-15T08:33:00Z"/>
  <w16cex:commentExtensible w16cex:durableId="265434AE" w16cex:dateUtc="2022-06-15T08:36:00Z"/>
  <w16cex:commentExtensible w16cex:durableId="265434EA" w16cex:dateUtc="2022-06-15T08:37:00Z"/>
  <w16cex:commentExtensible w16cex:durableId="2654368A" w16cex:dateUtc="2022-06-15T08:44:00Z"/>
  <w16cex:commentExtensible w16cex:durableId="26543603" w16cex:dateUtc="2022-06-15T08:42:00Z"/>
  <w16cex:commentExtensible w16cex:durableId="265436BD" w16cex:dateUtc="2022-06-15T08:45:00Z"/>
  <w16cex:commentExtensible w16cex:durableId="2617F49C" w16cex:dateUtc="2022-04-26T14:56:00Z"/>
  <w16cex:commentExtensible w16cex:durableId="2617F538" w16cex:dateUtc="2022-05-01T00:49:00Z"/>
  <w16cex:commentExtensible w16cex:durableId="26543FE6" w16cex:dateUtc="2022-06-15T09:24:00Z"/>
  <w16cex:commentExtensible w16cex:durableId="26543FF9" w16cex:dateUtc="2022-06-15T09:24: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5441DA" w16cex:dateUtc="2022-06-15T09:32:00Z"/>
  <w16cex:commentExtensible w16cex:durableId="26544236" w16cex:dateUtc="2022-06-15T09:34:00Z"/>
  <w16cex:commentExtensible w16cex:durableId="265442C7" w16cex:dateUtc="2022-06-15T09:36:00Z"/>
  <w16cex:commentExtensible w16cex:durableId="262DE6C1" w16cex:dateUtc="2022-05-17T14:17:00Z"/>
  <w16cex:commentExtensible w16cex:durableId="26544360" w16cex:dateUtc="2022-06-15T09:39:00Z"/>
  <w16cex:commentExtensible w16cex:durableId="262DE70B" w16cex:dateUtc="2022-05-17T14:19:00Z"/>
  <w16cex:commentExtensible w16cex:durableId="265443A5" w16cex:dateUtc="2022-06-15T09:40:00Z"/>
  <w16cex:commentExtensible w16cex:durableId="262DE77E" w16cex:dateUtc="2022-05-17T14:21:00Z"/>
  <w16cex:commentExtensible w16cex:durableId="262DE7A1" w16cex:dateUtc="2022-05-17T14:21:00Z"/>
  <w16cex:commentExtensible w16cex:durableId="26559337" w16cex:dateUtc="2022-06-16T09:32:00Z"/>
  <w16cex:commentExtensible w16cex:durableId="26544E82" w16cex:dateUtc="2022-06-15T10:26:00Z"/>
  <w16cex:commentExtensible w16cex:durableId="26544ED0" w16cex:dateUtc="2022-06-15T10:28:00Z"/>
  <w16cex:commentExtensible w16cex:durableId="26544F99" w16cex:dateUtc="2022-06-15T10:31:00Z"/>
  <w16cex:commentExtensible w16cex:durableId="2654502C" w16cex:dateUtc="2022-06-15T10:33:00Z"/>
  <w16cex:commentExtensible w16cex:durableId="265451C7" w16cex:dateUtc="2022-06-15T10:40:00Z"/>
  <w16cex:commentExtensible w16cex:durableId="2617F49F" w16cex:dateUtc="2022-04-26T17:21:00Z"/>
  <w16cex:commentExtensible w16cex:durableId="2617F4A0" w16cex:dateUtc="2022-04-26T17:24:00Z"/>
  <w16cex:commentExtensible w16cex:durableId="262DE85B" w16cex:dateUtc="2022-05-17T14:24:00Z"/>
  <w16cex:commentExtensible w16cex:durableId="265446E2" w16cex:dateUtc="2022-06-15T09:54:00Z"/>
  <w16cex:commentExtensible w16cex:durableId="26544B18" w16cex:dateUtc="2022-06-15T10:12: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544AEA" w16cex:dateUtc="2022-06-15T10:11:00Z"/>
  <w16cex:commentExtensible w16cex:durableId="262DEAB2" w16cex:dateUtc="2022-05-17T14:34:00Z"/>
  <w16cex:commentExtensible w16cex:durableId="26544A2E" w16cex:dateUtc="2022-06-15T10:08:00Z"/>
  <w16cex:commentExtensible w16cex:durableId="262DEB04" w16cex:dateUtc="2022-05-17T14:36:00Z"/>
  <w16cex:commentExtensible w16cex:durableId="262DF6A7" w16cex:dateUtc="2022-05-17T15:25:00Z"/>
  <w16cex:commentExtensible w16cex:durableId="26544950" w16cex:dateUtc="2022-06-15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C5379" w16cid:durableId="262C99F5"/>
  <w16cid:commentId w16cid:paraId="0467A4FD" w16cid:durableId="262F3955"/>
  <w16cid:commentId w16cid:paraId="7BA4E2EF" w16cid:durableId="26543411"/>
  <w16cid:commentId w16cid:paraId="75787566" w16cid:durableId="262F4337"/>
  <w16cid:commentId w16cid:paraId="5AEB42DB" w16cid:durableId="265434AE"/>
  <w16cid:commentId w16cid:paraId="7241663C" w16cid:durableId="265434EA"/>
  <w16cid:commentId w16cid:paraId="02282594" w16cid:durableId="26588B37"/>
  <w16cid:commentId w16cid:paraId="08625F6C" w16cid:durableId="2654D7BC"/>
  <w16cid:commentId w16cid:paraId="4517F119" w16cid:durableId="265436BD"/>
  <w16cid:commentId w16cid:paraId="5A4C9339" w16cid:durableId="2654756F"/>
  <w16cid:commentId w16cid:paraId="4548D1A8" w16cid:durableId="2617F49C"/>
  <w16cid:commentId w16cid:paraId="7EA89C55" w16cid:durableId="2617F538"/>
  <w16cid:commentId w16cid:paraId="76E40508" w16cid:durableId="26543FE6"/>
  <w16cid:commentId w16cid:paraId="771FF539" w16cid:durableId="26548602"/>
  <w16cid:commentId w16cid:paraId="1FC51EFB" w16cid:durableId="26588BA8"/>
  <w16cid:commentId w16cid:paraId="509FA4D4" w16cid:durableId="2654DA7A"/>
  <w16cid:commentId w16cid:paraId="1CB41F80" w16cid:durableId="262DE667"/>
  <w16cid:commentId w16cid:paraId="31762819" w16cid:durableId="262F3CAB"/>
  <w16cid:commentId w16cid:paraId="775F2004" w16cid:durableId="2617F49D"/>
  <w16cid:commentId w16cid:paraId="75CC1130" w16cid:durableId="2617F49E"/>
  <w16cid:commentId w16cid:paraId="71925004" w16cid:durableId="2617F58E"/>
  <w16cid:commentId w16cid:paraId="53486BCB" w16cid:durableId="265441DA"/>
  <w16cid:commentId w16cid:paraId="7B15A5B9" w16cid:durableId="26588CAF"/>
  <w16cid:commentId w16cid:paraId="3A2928AE" w16cid:durableId="26544236"/>
  <w16cid:commentId w16cid:paraId="63B1BC7F" w16cid:durableId="2654C4AE"/>
  <w16cid:commentId w16cid:paraId="3703F0DC" w16cid:durableId="265442C7"/>
  <w16cid:commentId w16cid:paraId="7E3C1FDA" w16cid:durableId="262DE6C1"/>
  <w16cid:commentId w16cid:paraId="32BD12BE" w16cid:durableId="262F40C2"/>
  <w16cid:commentId w16cid:paraId="00D6BB88" w16cid:durableId="26544360"/>
  <w16cid:commentId w16cid:paraId="38BCF906" w16cid:durableId="262DE70B"/>
  <w16cid:commentId w16cid:paraId="770DBE60" w16cid:durableId="262F409A"/>
  <w16cid:commentId w16cid:paraId="44320B8B" w16cid:durableId="265443A5"/>
  <w16cid:commentId w16cid:paraId="56DCF293" w16cid:durableId="262DE77E"/>
  <w16cid:commentId w16cid:paraId="6CF41077" w16cid:durableId="262F4225"/>
  <w16cid:commentId w16cid:paraId="3E4E55A1" w16cid:durableId="262DE7A1"/>
  <w16cid:commentId w16cid:paraId="76CA1958" w16cid:durableId="26559337"/>
  <w16cid:commentId w16cid:paraId="2AAA24E9" w16cid:durableId="26588DC1"/>
  <w16cid:commentId w16cid:paraId="1851852F" w16cid:durableId="26549891"/>
  <w16cid:commentId w16cid:paraId="158739D9" w16cid:durableId="26544E82"/>
  <w16cid:commentId w16cid:paraId="560C9EEF" w16cid:durableId="26587BCF"/>
  <w16cid:commentId w16cid:paraId="53551192" w16cid:durableId="26544ED0"/>
  <w16cid:commentId w16cid:paraId="6E92628B" w16cid:durableId="26589282"/>
  <w16cid:commentId w16cid:paraId="77D9BFE2" w16cid:durableId="26544F99"/>
  <w16cid:commentId w16cid:paraId="1FD4A204" w16cid:durableId="26589375"/>
  <w16cid:commentId w16cid:paraId="7FEAEC99" w16cid:durableId="2654502C"/>
  <w16cid:commentId w16cid:paraId="5F49FC6F" w16cid:durableId="265499E3"/>
  <w16cid:commentId w16cid:paraId="4D0FB119" w16cid:durableId="265451C7"/>
  <w16cid:commentId w16cid:paraId="330016DB" w16cid:durableId="26588FCA"/>
  <w16cid:commentId w16cid:paraId="70B265A1" w16cid:durableId="2639C13E"/>
  <w16cid:commentId w16cid:paraId="71E0803D" w16cid:durableId="2654C690"/>
  <w16cid:commentId w16cid:paraId="179571FD" w16cid:durableId="2617F4A0"/>
  <w16cid:commentId w16cid:paraId="0C0A29B4" w16cid:durableId="2654CA47"/>
  <w16cid:commentId w16cid:paraId="4E458DB1" w16cid:durableId="2658769B"/>
  <w16cid:commentId w16cid:paraId="5B522C6F" w16cid:durableId="262DE85B"/>
  <w16cid:commentId w16cid:paraId="02E901A4" w16cid:durableId="262F5893"/>
  <w16cid:commentId w16cid:paraId="3A4D77C5" w16cid:durableId="265446E2"/>
  <w16cid:commentId w16cid:paraId="7B66D45F" w16cid:durableId="26588A1F"/>
  <w16cid:commentId w16cid:paraId="01AD17CE" w16cid:durableId="26544B18"/>
  <w16cid:commentId w16cid:paraId="0D7DD45C" w16cid:durableId="262DE8E0"/>
  <w16cid:commentId w16cid:paraId="2B89BF62" w16cid:durableId="262DE9CA"/>
  <w16cid:commentId w16cid:paraId="11E4C75E" w16cid:durableId="262DE99F"/>
  <w16cid:commentId w16cid:paraId="719DA129" w16cid:durableId="262DE9E8"/>
  <w16cid:commentId w16cid:paraId="4EC4470B" w16cid:durableId="262DEA99"/>
  <w16cid:commentId w16cid:paraId="7F328BA7" w16cid:durableId="262F5948"/>
  <w16cid:commentId w16cid:paraId="1C3AC7B7" w16cid:durableId="26544AEA"/>
  <w16cid:commentId w16cid:paraId="6109B633" w16cid:durableId="265884BA"/>
  <w16cid:commentId w16cid:paraId="1FA1BFF5" w16cid:durableId="262DEAB2"/>
  <w16cid:commentId w16cid:paraId="758A1E53" w16cid:durableId="26544A2E"/>
  <w16cid:commentId w16cid:paraId="10628ED4" w16cid:durableId="265885CE"/>
  <w16cid:commentId w16cid:paraId="39B43F4A" w16cid:durableId="262DEB04"/>
  <w16cid:commentId w16cid:paraId="512037C8" w16cid:durableId="262F59D9"/>
  <w16cid:commentId w16cid:paraId="584C3E4F" w16cid:durableId="262DF6A7"/>
  <w16cid:commentId w16cid:paraId="1B528589" w16cid:durableId="262F5A0D"/>
  <w16cid:commentId w16cid:paraId="14222E8F" w16cid:durableId="26544950"/>
  <w16cid:commentId w16cid:paraId="63D8D6A8" w16cid:durableId="26588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8CECE" w14:textId="77777777" w:rsidR="00A20D0E" w:rsidRDefault="00A20D0E" w:rsidP="00CC5DA2">
      <w:pPr>
        <w:spacing w:after="0" w:line="240" w:lineRule="auto"/>
      </w:pPr>
      <w:r>
        <w:separator/>
      </w:r>
    </w:p>
  </w:endnote>
  <w:endnote w:type="continuationSeparator" w:id="0">
    <w:p w14:paraId="4DCC1231" w14:textId="77777777" w:rsidR="00A20D0E" w:rsidRDefault="00A20D0E"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5C5F0" w14:textId="77777777" w:rsidR="00A20D0E" w:rsidRDefault="00A20D0E" w:rsidP="00CC5DA2">
      <w:pPr>
        <w:spacing w:after="0" w:line="240" w:lineRule="auto"/>
      </w:pPr>
      <w:r>
        <w:separator/>
      </w:r>
    </w:p>
  </w:footnote>
  <w:footnote w:type="continuationSeparator" w:id="0">
    <w:p w14:paraId="282D2A65" w14:textId="77777777" w:rsidR="00A20D0E" w:rsidRDefault="00A20D0E"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Johnson">
    <w15:presenceInfo w15:providerId="Windows Live" w15:userId="aa877ea8c034024c"/>
  </w15:person>
  <w15:person w15:author="Thamsuwan, Ornwipa">
    <w15:presenceInfo w15:providerId="AD" w15:userId="S-1-5-21-1687880748-1508930569-720635935-50998"/>
  </w15:person>
  <w15:person w15:author="Kit Galvin">
    <w15:presenceInfo w15:providerId="AD" w15:userId="S::kgalvin@uw.edu::8103cf79-4cf2-4486-bec6-aae14085a126"/>
  </w15:person>
  <w15:person w15:author="Pablo H Palmandez">
    <w15:presenceInfo w15:providerId="None" w15:userId="Pablo H Palm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qgUA4gNg2CwAAAA="/>
  </w:docVars>
  <w:rsids>
    <w:rsidRoot w:val="00FB3E8C"/>
    <w:rsid w:val="00006472"/>
    <w:rsid w:val="000316FC"/>
    <w:rsid w:val="000426BE"/>
    <w:rsid w:val="000547DC"/>
    <w:rsid w:val="0005742A"/>
    <w:rsid w:val="000604D3"/>
    <w:rsid w:val="00062AED"/>
    <w:rsid w:val="00064890"/>
    <w:rsid w:val="00071EDF"/>
    <w:rsid w:val="00082F64"/>
    <w:rsid w:val="00083EF8"/>
    <w:rsid w:val="0008491E"/>
    <w:rsid w:val="00087C8E"/>
    <w:rsid w:val="000B0FB2"/>
    <w:rsid w:val="000B15BF"/>
    <w:rsid w:val="000C14C8"/>
    <w:rsid w:val="000C1B26"/>
    <w:rsid w:val="000D097A"/>
    <w:rsid w:val="000D6A80"/>
    <w:rsid w:val="000F2023"/>
    <w:rsid w:val="00103490"/>
    <w:rsid w:val="00125953"/>
    <w:rsid w:val="001300F2"/>
    <w:rsid w:val="00132874"/>
    <w:rsid w:val="00132E4D"/>
    <w:rsid w:val="00147BF1"/>
    <w:rsid w:val="00153E36"/>
    <w:rsid w:val="00161026"/>
    <w:rsid w:val="001B49DC"/>
    <w:rsid w:val="001B6896"/>
    <w:rsid w:val="001C0AAC"/>
    <w:rsid w:val="001C161E"/>
    <w:rsid w:val="001D004D"/>
    <w:rsid w:val="001D3124"/>
    <w:rsid w:val="001F230A"/>
    <w:rsid w:val="0021786B"/>
    <w:rsid w:val="002214F9"/>
    <w:rsid w:val="00224676"/>
    <w:rsid w:val="00232F4C"/>
    <w:rsid w:val="002374EB"/>
    <w:rsid w:val="00264758"/>
    <w:rsid w:val="00272526"/>
    <w:rsid w:val="00276A77"/>
    <w:rsid w:val="00287414"/>
    <w:rsid w:val="002A07D2"/>
    <w:rsid w:val="002B171A"/>
    <w:rsid w:val="002B26FB"/>
    <w:rsid w:val="002B53E5"/>
    <w:rsid w:val="002C2955"/>
    <w:rsid w:val="002C7F87"/>
    <w:rsid w:val="002D4844"/>
    <w:rsid w:val="002D6306"/>
    <w:rsid w:val="003020EB"/>
    <w:rsid w:val="003129C9"/>
    <w:rsid w:val="00314118"/>
    <w:rsid w:val="0032262B"/>
    <w:rsid w:val="00330379"/>
    <w:rsid w:val="00341330"/>
    <w:rsid w:val="003431D5"/>
    <w:rsid w:val="003434D8"/>
    <w:rsid w:val="00343B61"/>
    <w:rsid w:val="00361024"/>
    <w:rsid w:val="00362AA3"/>
    <w:rsid w:val="003727D0"/>
    <w:rsid w:val="00374E7E"/>
    <w:rsid w:val="00377F7A"/>
    <w:rsid w:val="003A3CCB"/>
    <w:rsid w:val="003A4B9E"/>
    <w:rsid w:val="003B7FC3"/>
    <w:rsid w:val="003C76BE"/>
    <w:rsid w:val="003E68BB"/>
    <w:rsid w:val="003E743B"/>
    <w:rsid w:val="003F1E3F"/>
    <w:rsid w:val="003F4CE5"/>
    <w:rsid w:val="0040026F"/>
    <w:rsid w:val="00401948"/>
    <w:rsid w:val="004078C6"/>
    <w:rsid w:val="00423C63"/>
    <w:rsid w:val="00425569"/>
    <w:rsid w:val="00432FA8"/>
    <w:rsid w:val="0043436C"/>
    <w:rsid w:val="00443D22"/>
    <w:rsid w:val="00457945"/>
    <w:rsid w:val="00457DE9"/>
    <w:rsid w:val="00472F38"/>
    <w:rsid w:val="0047623D"/>
    <w:rsid w:val="00487000"/>
    <w:rsid w:val="00494F09"/>
    <w:rsid w:val="00497399"/>
    <w:rsid w:val="004A462B"/>
    <w:rsid w:val="004B7E31"/>
    <w:rsid w:val="004C23AF"/>
    <w:rsid w:val="004C3899"/>
    <w:rsid w:val="004C66BE"/>
    <w:rsid w:val="004D797C"/>
    <w:rsid w:val="004F1E78"/>
    <w:rsid w:val="00500215"/>
    <w:rsid w:val="00502418"/>
    <w:rsid w:val="00505FF8"/>
    <w:rsid w:val="0052226C"/>
    <w:rsid w:val="00533EAC"/>
    <w:rsid w:val="005406C7"/>
    <w:rsid w:val="005460D5"/>
    <w:rsid w:val="0055017F"/>
    <w:rsid w:val="00555106"/>
    <w:rsid w:val="0055539C"/>
    <w:rsid w:val="00556B56"/>
    <w:rsid w:val="00566F4E"/>
    <w:rsid w:val="005713AD"/>
    <w:rsid w:val="005937E8"/>
    <w:rsid w:val="0059483A"/>
    <w:rsid w:val="005A4496"/>
    <w:rsid w:val="005A44D5"/>
    <w:rsid w:val="005D3B50"/>
    <w:rsid w:val="005E2A98"/>
    <w:rsid w:val="005E4691"/>
    <w:rsid w:val="005E641F"/>
    <w:rsid w:val="005F70A4"/>
    <w:rsid w:val="005F748A"/>
    <w:rsid w:val="00603236"/>
    <w:rsid w:val="0060652A"/>
    <w:rsid w:val="006206CD"/>
    <w:rsid w:val="00636887"/>
    <w:rsid w:val="0064052E"/>
    <w:rsid w:val="0064272A"/>
    <w:rsid w:val="00644120"/>
    <w:rsid w:val="00674BFE"/>
    <w:rsid w:val="00682A39"/>
    <w:rsid w:val="006873AB"/>
    <w:rsid w:val="0069374B"/>
    <w:rsid w:val="006B1825"/>
    <w:rsid w:val="006B6EF2"/>
    <w:rsid w:val="006C0BA8"/>
    <w:rsid w:val="006C1ED9"/>
    <w:rsid w:val="006D1F33"/>
    <w:rsid w:val="006D4D46"/>
    <w:rsid w:val="006E760B"/>
    <w:rsid w:val="00701205"/>
    <w:rsid w:val="00706C69"/>
    <w:rsid w:val="007148EB"/>
    <w:rsid w:val="00720BED"/>
    <w:rsid w:val="007211EE"/>
    <w:rsid w:val="00722139"/>
    <w:rsid w:val="00730156"/>
    <w:rsid w:val="00740C43"/>
    <w:rsid w:val="00743E3D"/>
    <w:rsid w:val="00747475"/>
    <w:rsid w:val="007478D5"/>
    <w:rsid w:val="00754C3A"/>
    <w:rsid w:val="007630FC"/>
    <w:rsid w:val="0076330C"/>
    <w:rsid w:val="00763675"/>
    <w:rsid w:val="00792E29"/>
    <w:rsid w:val="0079332D"/>
    <w:rsid w:val="00794031"/>
    <w:rsid w:val="007A08B7"/>
    <w:rsid w:val="007B102D"/>
    <w:rsid w:val="007B19A7"/>
    <w:rsid w:val="007B4199"/>
    <w:rsid w:val="007C2133"/>
    <w:rsid w:val="007C415C"/>
    <w:rsid w:val="007D487C"/>
    <w:rsid w:val="007D4952"/>
    <w:rsid w:val="007D6F9E"/>
    <w:rsid w:val="007E36D7"/>
    <w:rsid w:val="007F35ED"/>
    <w:rsid w:val="007F46A9"/>
    <w:rsid w:val="007F61E2"/>
    <w:rsid w:val="00800722"/>
    <w:rsid w:val="00803D72"/>
    <w:rsid w:val="00806938"/>
    <w:rsid w:val="008327AA"/>
    <w:rsid w:val="0084013A"/>
    <w:rsid w:val="00894DD7"/>
    <w:rsid w:val="008B3362"/>
    <w:rsid w:val="008B7597"/>
    <w:rsid w:val="008B7B63"/>
    <w:rsid w:val="008C0C4A"/>
    <w:rsid w:val="008E418C"/>
    <w:rsid w:val="00903820"/>
    <w:rsid w:val="009412F3"/>
    <w:rsid w:val="00944852"/>
    <w:rsid w:val="00945301"/>
    <w:rsid w:val="0094670B"/>
    <w:rsid w:val="00960580"/>
    <w:rsid w:val="00987A1E"/>
    <w:rsid w:val="00987AFB"/>
    <w:rsid w:val="009A2357"/>
    <w:rsid w:val="009B5AD8"/>
    <w:rsid w:val="009C2A8C"/>
    <w:rsid w:val="009C5466"/>
    <w:rsid w:val="009C7583"/>
    <w:rsid w:val="009D0065"/>
    <w:rsid w:val="009D6681"/>
    <w:rsid w:val="009E08C6"/>
    <w:rsid w:val="009E5669"/>
    <w:rsid w:val="009F3C78"/>
    <w:rsid w:val="00A025CD"/>
    <w:rsid w:val="00A16228"/>
    <w:rsid w:val="00A20D0E"/>
    <w:rsid w:val="00A44D59"/>
    <w:rsid w:val="00A5187E"/>
    <w:rsid w:val="00A8074F"/>
    <w:rsid w:val="00A80D58"/>
    <w:rsid w:val="00A85A38"/>
    <w:rsid w:val="00A94E8B"/>
    <w:rsid w:val="00A96A4F"/>
    <w:rsid w:val="00AA48DE"/>
    <w:rsid w:val="00AB61C9"/>
    <w:rsid w:val="00AC1E2B"/>
    <w:rsid w:val="00AE20B1"/>
    <w:rsid w:val="00AE7C74"/>
    <w:rsid w:val="00B05425"/>
    <w:rsid w:val="00B14F02"/>
    <w:rsid w:val="00B16669"/>
    <w:rsid w:val="00B17264"/>
    <w:rsid w:val="00B340EE"/>
    <w:rsid w:val="00B5041E"/>
    <w:rsid w:val="00B53E18"/>
    <w:rsid w:val="00B858EF"/>
    <w:rsid w:val="00B876B2"/>
    <w:rsid w:val="00BB4E82"/>
    <w:rsid w:val="00BC2E53"/>
    <w:rsid w:val="00BC3534"/>
    <w:rsid w:val="00BD04E1"/>
    <w:rsid w:val="00BE1BAE"/>
    <w:rsid w:val="00BE78F9"/>
    <w:rsid w:val="00BF2C91"/>
    <w:rsid w:val="00BF3903"/>
    <w:rsid w:val="00BF6065"/>
    <w:rsid w:val="00BF7160"/>
    <w:rsid w:val="00C00D35"/>
    <w:rsid w:val="00C0594B"/>
    <w:rsid w:val="00C059B1"/>
    <w:rsid w:val="00C0798F"/>
    <w:rsid w:val="00C11DEB"/>
    <w:rsid w:val="00C16F0C"/>
    <w:rsid w:val="00C337D4"/>
    <w:rsid w:val="00C36CDC"/>
    <w:rsid w:val="00C47197"/>
    <w:rsid w:val="00C47975"/>
    <w:rsid w:val="00C55E4C"/>
    <w:rsid w:val="00C57437"/>
    <w:rsid w:val="00C7677E"/>
    <w:rsid w:val="00C87A14"/>
    <w:rsid w:val="00C9424F"/>
    <w:rsid w:val="00C945DC"/>
    <w:rsid w:val="00CA51BD"/>
    <w:rsid w:val="00CA53BA"/>
    <w:rsid w:val="00CB0740"/>
    <w:rsid w:val="00CC5DA2"/>
    <w:rsid w:val="00CC6DCC"/>
    <w:rsid w:val="00CD06C8"/>
    <w:rsid w:val="00CD1F6C"/>
    <w:rsid w:val="00CD2A14"/>
    <w:rsid w:val="00CD687A"/>
    <w:rsid w:val="00CE3EEE"/>
    <w:rsid w:val="00CF4896"/>
    <w:rsid w:val="00D356FB"/>
    <w:rsid w:val="00D4501F"/>
    <w:rsid w:val="00D65B6A"/>
    <w:rsid w:val="00D67B70"/>
    <w:rsid w:val="00D859F9"/>
    <w:rsid w:val="00D93F0A"/>
    <w:rsid w:val="00D94FCC"/>
    <w:rsid w:val="00DB7047"/>
    <w:rsid w:val="00DC19D0"/>
    <w:rsid w:val="00DC2AC8"/>
    <w:rsid w:val="00DC6A2D"/>
    <w:rsid w:val="00DD2D9F"/>
    <w:rsid w:val="00DE199A"/>
    <w:rsid w:val="00DF0CA6"/>
    <w:rsid w:val="00DF1C5E"/>
    <w:rsid w:val="00DF3254"/>
    <w:rsid w:val="00DF6E0B"/>
    <w:rsid w:val="00E01198"/>
    <w:rsid w:val="00E265FE"/>
    <w:rsid w:val="00E3170C"/>
    <w:rsid w:val="00E34E59"/>
    <w:rsid w:val="00E44CA9"/>
    <w:rsid w:val="00E51390"/>
    <w:rsid w:val="00E5395A"/>
    <w:rsid w:val="00E53D5F"/>
    <w:rsid w:val="00E60CBA"/>
    <w:rsid w:val="00E75141"/>
    <w:rsid w:val="00E852E1"/>
    <w:rsid w:val="00EB79D2"/>
    <w:rsid w:val="00ED4834"/>
    <w:rsid w:val="00EE2480"/>
    <w:rsid w:val="00EF2A0A"/>
    <w:rsid w:val="00EF72BA"/>
    <w:rsid w:val="00F00B20"/>
    <w:rsid w:val="00F07780"/>
    <w:rsid w:val="00F12128"/>
    <w:rsid w:val="00F1663B"/>
    <w:rsid w:val="00F1751D"/>
    <w:rsid w:val="00F17788"/>
    <w:rsid w:val="00F17D72"/>
    <w:rsid w:val="00F36BE3"/>
    <w:rsid w:val="00F50BD7"/>
    <w:rsid w:val="00F5247C"/>
    <w:rsid w:val="00F56B28"/>
    <w:rsid w:val="00F8329F"/>
    <w:rsid w:val="00F8478D"/>
    <w:rsid w:val="00F87EFA"/>
    <w:rsid w:val="00F970D6"/>
    <w:rsid w:val="00FB3E8C"/>
    <w:rsid w:val="00FC6211"/>
    <w:rsid w:val="00FC7FE6"/>
    <w:rsid w:val="00F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2.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DFDEE-8BC2-417B-87F4-A59F74F03E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580EEA-D1F7-4E35-BBD1-ED323EE2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30</Pages>
  <Words>22593</Words>
  <Characters>128782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20</cp:revision>
  <cp:lastPrinted>2022-04-30T23:04:00Z</cp:lastPrinted>
  <dcterms:created xsi:type="dcterms:W3CDTF">2022-06-18T19:11:00Z</dcterms:created>
  <dcterms:modified xsi:type="dcterms:W3CDTF">2022-06-18T22:17:00Z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