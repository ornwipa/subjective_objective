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79E48" w14:textId="7FA42C99" w:rsidR="00E02374" w:rsidRPr="00336647" w:rsidRDefault="00E02374" w:rsidP="00E02374">
      <w:pPr>
        <w:pStyle w:val="MDPI11articletype"/>
      </w:pPr>
      <w:r w:rsidRPr="00650CB5">
        <w:t>Article</w:t>
      </w:r>
    </w:p>
    <w:p w14:paraId="046D2A44" w14:textId="11E61593" w:rsidR="00842307" w:rsidRPr="00650CB5" w:rsidRDefault="00842307" w:rsidP="00E02374">
      <w:pPr>
        <w:pStyle w:val="MDPI12title"/>
      </w:pPr>
      <w:del w:id="0" w:author="Thamsuwan, Ornwipa" w:date="2022-10-19T09:25:00Z">
        <w:r w:rsidRPr="00650CB5" w:rsidDel="00251835">
          <w:delText xml:space="preserve">Association between subjective effort surveys and directly-measured physical workloads </w:delText>
        </w:r>
      </w:del>
      <w:ins w:id="1" w:author="Thamsuwan, Ornwipa" w:date="2022-10-19T09:25:00Z">
        <w:r w:rsidR="00251835">
          <w:t>Common</w:t>
        </w:r>
      </w:ins>
      <w:ins w:id="2" w:author="Thamsuwan, Ornwipa" w:date="2022-10-19T09:27:00Z">
        <w:r w:rsidR="00251835">
          <w:t>ly-used</w:t>
        </w:r>
      </w:ins>
      <w:ins w:id="3" w:author="Thamsuwan, Ornwipa" w:date="2022-10-19T09:25:00Z">
        <w:r w:rsidR="00251835">
          <w:t xml:space="preserve"> subjective effort scales </w:t>
        </w:r>
      </w:ins>
      <w:ins w:id="4" w:author="Thamsuwan, Ornwipa" w:date="2022-12-19T09:27:00Z">
        <w:r w:rsidR="001F628C">
          <w:t>may</w:t>
        </w:r>
      </w:ins>
      <w:ins w:id="5" w:author="Thamsuwan, Ornwipa" w:date="2022-10-19T09:25:00Z">
        <w:r w:rsidR="00251835">
          <w:t xml:space="preserve"> not predict directly-measured physical workloads and fatigue </w:t>
        </w:r>
        <w:del w:id="6" w:author="Ornwipa Thamsuwan" w:date="2022-12-21T14:35:00Z">
          <w:r w:rsidR="00251835" w:rsidDel="00DA620C">
            <w:delText xml:space="preserve">in body parts </w:delText>
          </w:r>
        </w:del>
      </w:ins>
      <w:bookmarkStart w:id="7" w:name="_GoBack"/>
      <w:bookmarkEnd w:id="7"/>
      <w:r w:rsidRPr="00650CB5">
        <w:t>in Hispanic farmworkers</w:t>
      </w:r>
    </w:p>
    <w:p w14:paraId="692091D8" w14:textId="77777777" w:rsidR="00021633" w:rsidRPr="00650CB5" w:rsidRDefault="00842307" w:rsidP="00E02374">
      <w:pPr>
        <w:pStyle w:val="MDPI13authornames"/>
      </w:pPr>
      <w:r w:rsidRPr="00650CB5">
        <w:t>Ornwipa Thamsuwan, Kit Galvin, Pablo Palmandez</w:t>
      </w:r>
      <w:r w:rsidR="00E02374" w:rsidRPr="00650CB5">
        <w:t xml:space="preserve"> and </w:t>
      </w:r>
      <w:r w:rsidRPr="00650CB5">
        <w:t>Peter W. Johnson</w:t>
      </w:r>
    </w:p>
    <w:tbl>
      <w:tblPr>
        <w:tblStyle w:val="MDPITable"/>
        <w:tblpPr w:leftFromText="198" w:rightFromText="198" w:vertAnchor="page" w:horzAnchor="margin" w:tblpY="8504"/>
        <w:tblW w:w="2409" w:type="dxa"/>
        <w:tblLayout w:type="fixed"/>
        <w:tblLook w:val="04A0" w:firstRow="1" w:lastRow="0" w:firstColumn="1" w:lastColumn="0" w:noHBand="0" w:noVBand="1"/>
      </w:tblPr>
      <w:tblGrid>
        <w:gridCol w:w="2409"/>
      </w:tblGrid>
      <w:tr w:rsidR="00021633" w:rsidRPr="00650CB5" w14:paraId="5928E4FE" w14:textId="77777777" w:rsidTr="00021633">
        <w:trPr>
          <w:cantSplit/>
        </w:trPr>
        <w:tc>
          <w:tcPr>
            <w:tcW w:w="2409" w:type="dxa"/>
          </w:tcPr>
          <w:p w14:paraId="55025806" w14:textId="52492C81" w:rsidR="00021633" w:rsidRPr="00650CB5" w:rsidRDefault="00021633" w:rsidP="00021633">
            <w:pPr>
              <w:pStyle w:val="MDPI61Citation"/>
            </w:pPr>
            <w:r w:rsidRPr="00650CB5">
              <w:rPr>
                <w:b/>
              </w:rPr>
              <w:t>Citation:</w:t>
            </w:r>
            <w:r w:rsidRPr="00650CB5">
              <w:t xml:space="preserve"> Thamsuwan, O.; Galvin, K.; Palmandez, P.; Johnson, P.W. Association between subjective effort surveys and directly-measured physical workloads in Hispanic farmworkers. </w:t>
            </w:r>
            <w:r w:rsidRPr="00650CB5">
              <w:rPr>
                <w:i/>
              </w:rPr>
              <w:t xml:space="preserve">Int. J. Environ. Res. Public Health </w:t>
            </w:r>
            <w:r w:rsidRPr="00650CB5">
              <w:rPr>
                <w:b/>
              </w:rPr>
              <w:t>2022</w:t>
            </w:r>
            <w:r w:rsidRPr="00650CB5">
              <w:t xml:space="preserve">, </w:t>
            </w:r>
            <w:r w:rsidRPr="00650CB5">
              <w:rPr>
                <w:i/>
              </w:rPr>
              <w:t>19</w:t>
            </w:r>
            <w:r w:rsidRPr="00650CB5">
              <w:t>, x. https://doi.org/10.3390/xxxxx</w:t>
            </w:r>
          </w:p>
          <w:p w14:paraId="000EAE72" w14:textId="77777777" w:rsidR="00021633" w:rsidRPr="00650CB5" w:rsidRDefault="00021633" w:rsidP="00021633">
            <w:pPr>
              <w:pStyle w:val="MDPI15academiceditor"/>
              <w:spacing w:after="240"/>
            </w:pPr>
            <w:r w:rsidRPr="00650CB5">
              <w:t xml:space="preserve">Academic Editor(s): </w:t>
            </w:r>
          </w:p>
          <w:p w14:paraId="73E0AFAB" w14:textId="77777777" w:rsidR="00021633" w:rsidRPr="00650CB5" w:rsidRDefault="00021633" w:rsidP="00021633">
            <w:pPr>
              <w:pStyle w:val="MDPI14history"/>
            </w:pPr>
            <w:r w:rsidRPr="00650CB5">
              <w:t>Received: date</w:t>
            </w:r>
          </w:p>
          <w:p w14:paraId="21D12513" w14:textId="77777777" w:rsidR="00021633" w:rsidRPr="00650CB5" w:rsidRDefault="00021633" w:rsidP="00021633">
            <w:pPr>
              <w:pStyle w:val="MDPI14history"/>
            </w:pPr>
            <w:r w:rsidRPr="00650CB5">
              <w:t>Accepted: date</w:t>
            </w:r>
          </w:p>
          <w:p w14:paraId="54152A1A" w14:textId="77777777" w:rsidR="00021633" w:rsidRPr="00650CB5" w:rsidRDefault="00021633" w:rsidP="00021633">
            <w:pPr>
              <w:pStyle w:val="MDPI14history"/>
              <w:spacing w:after="240"/>
            </w:pPr>
            <w:r w:rsidRPr="00650CB5">
              <w:t>Published: date</w:t>
            </w:r>
          </w:p>
          <w:p w14:paraId="2E5318B3" w14:textId="77777777" w:rsidR="00021633" w:rsidRPr="00650CB5" w:rsidRDefault="00021633" w:rsidP="00021633">
            <w:pPr>
              <w:pStyle w:val="MDPI63Notes"/>
              <w:spacing w:after="0"/>
              <w:jc w:val="both"/>
            </w:pPr>
            <w:r w:rsidRPr="00650CB5">
              <w:rPr>
                <w:b/>
              </w:rPr>
              <w:t>Publisher’s Note:</w:t>
            </w:r>
            <w:r w:rsidRPr="00650CB5">
              <w:t xml:space="preserve"> MDPI stays neutral with regard to jurisdictional claims in published maps and institutional affiliations.</w:t>
            </w:r>
          </w:p>
          <w:p w14:paraId="1249FD73" w14:textId="77777777" w:rsidR="00021633" w:rsidRPr="00650CB5" w:rsidRDefault="00021633" w:rsidP="00021633">
            <w:pPr>
              <w:pStyle w:val="MDPI63Notes"/>
              <w:spacing w:before="240" w:after="0"/>
              <w:jc w:val="both"/>
            </w:pPr>
            <w:r w:rsidRPr="00650CB5">
              <w:rPr>
                <w:noProof/>
                <w:snapToGrid/>
              </w:rPr>
              <w:drawing>
                <wp:inline distT="0" distB="0" distL="0" distR="0" wp14:anchorId="20CEF87C" wp14:editId="43FB7260">
                  <wp:extent cx="694800" cy="248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4800" cy="248400"/>
                          </a:xfrm>
                          <a:prstGeom prst="rect">
                            <a:avLst/>
                          </a:prstGeom>
                        </pic:spPr>
                      </pic:pic>
                    </a:graphicData>
                  </a:graphic>
                </wp:inline>
              </w:drawing>
            </w:r>
          </w:p>
          <w:p w14:paraId="798E0A2A" w14:textId="7497D73B" w:rsidR="00021633" w:rsidRPr="00650CB5" w:rsidRDefault="00021633" w:rsidP="00021633">
            <w:pPr>
              <w:pStyle w:val="MDPI63Notes"/>
              <w:spacing w:before="60" w:after="0"/>
              <w:jc w:val="both"/>
            </w:pPr>
            <w:r w:rsidRPr="00650CB5">
              <w:rPr>
                <w:b/>
              </w:rPr>
              <w:t>Copyright:</w:t>
            </w:r>
            <w:r w:rsidRPr="00650CB5">
              <w:t xml:space="preserve"> © 2022 by the authors. Submitted for possible open access publication under the terms and conditions of the Creative Commons Attribution (CC BY) license (https://creativecommons.org/licenses/by/4.0/).</w:t>
            </w:r>
          </w:p>
        </w:tc>
      </w:tr>
    </w:tbl>
    <w:p w14:paraId="14AE7150" w14:textId="18B1C02F" w:rsidR="00021633" w:rsidRPr="00650CB5" w:rsidRDefault="00021633" w:rsidP="00021633">
      <w:pPr>
        <w:pStyle w:val="MDPI16affiliation"/>
      </w:pPr>
      <w:r w:rsidRPr="00650CB5">
        <w:rPr>
          <w:b/>
        </w:rPr>
        <w:t>*</w:t>
      </w:r>
      <w:r w:rsidRPr="00650CB5">
        <w:tab/>
        <w:t>Correspondence: A</w:t>
      </w:r>
      <w:r w:rsidRPr="00650CB5">
        <w:rPr>
          <w:rFonts w:hint="eastAsia"/>
          <w:lang w:eastAsia="zh-CN"/>
        </w:rPr>
        <w:t>uthor</w:t>
      </w:r>
      <w:r w:rsidRPr="00650CB5">
        <w:t>: ornwipa.thamsuwan@etsmtl.ca</w:t>
      </w:r>
    </w:p>
    <w:p w14:paraId="209282EC" w14:textId="2C67B5D7" w:rsidR="00842307" w:rsidRPr="00650CB5" w:rsidRDefault="00842307" w:rsidP="00E02374">
      <w:pPr>
        <w:pStyle w:val="MDPI17abstract"/>
      </w:pPr>
      <w:r w:rsidRPr="00650CB5">
        <w:rPr>
          <w:b/>
        </w:rPr>
        <w:t>Abstract</w:t>
      </w:r>
      <w:r w:rsidR="00E02374" w:rsidRPr="00650CB5">
        <w:rPr>
          <w:b/>
          <w:lang w:eastAsia="zh-CN"/>
        </w:rPr>
        <w:t xml:space="preserve">: </w:t>
      </w:r>
      <w:r w:rsidRPr="00650CB5">
        <w:t>In North America, Hispanic migrant farmworkers are being exposed to occupational ergonomic risks. Due to cultural differences in the perception and reporting of effort and pain, it was unknown whether standardized subjective ergonomic assessment tools could accurately estimate the directly-measured components of their physical effort. This study investigated whether subjective scales widely used in exercise physiology were associated with direct measures metabolic load and muscle fatigue in this population. Twenty-four migrant apple harvesters participated in this study. Borg RPE in Spanish and Omni RPE with pictures of tree fruit harvesters were used for assessing overall effort at four time points during a full-day 8-hour work shift. Borg CR10 was used for assessing local discomfort at shoulders. To determine whether there were associations between subjective and direct measures of overall exertion measures, we conducted linear regressions of the percentage of heart rate reserve (% HRR) on the Borg RPE and Omni RPE. In terms of local discomfort, the median power frequency (MPF) of trapezius electromyography (EMG) was used for representing muscle fatigue. Then full-day measurements of muscle fatigue were regressed on Borg CR10 changes from the beginning to the end of the work shift.</w:t>
      </w:r>
      <w:r w:rsidR="00E02374" w:rsidRPr="00650CB5">
        <w:t xml:space="preserve"> </w:t>
      </w:r>
      <w:r w:rsidRPr="00650CB5">
        <w:t>Omni RPE were found correlated with the % HRR. Also, Borg RPE were correlated to the % HRR after the break but not after the work. These scales might be useful for certain situations. For the local discomfort, Borg CR10 were not correlated with the MPF of EMG and, therefore, could not replace direct measurement.</w:t>
      </w:r>
    </w:p>
    <w:p w14:paraId="547F191A" w14:textId="77777777" w:rsidR="00E02374" w:rsidRPr="00650CB5" w:rsidRDefault="00E02374" w:rsidP="00E02374">
      <w:pPr>
        <w:pStyle w:val="MDPI18keywords"/>
      </w:pPr>
      <w:r w:rsidRPr="00650CB5">
        <w:rPr>
          <w:b/>
        </w:rPr>
        <w:t xml:space="preserve">Keywords: </w:t>
      </w:r>
      <w:r w:rsidR="00842307" w:rsidRPr="00650CB5">
        <w:t>correlation; Borg; metabolic load; percent of heart rate reserve; muscle fatigue; electromyography</w:t>
      </w:r>
    </w:p>
    <w:p w14:paraId="5B71AD00" w14:textId="3C7AF7BE" w:rsidR="00842307" w:rsidRPr="00650CB5" w:rsidRDefault="00842307" w:rsidP="00E02374">
      <w:pPr>
        <w:pStyle w:val="MDPI19line"/>
        <w:pBdr>
          <w:bottom w:val="single" w:sz="4" w:space="1" w:color="000000"/>
        </w:pBdr>
      </w:pPr>
    </w:p>
    <w:p w14:paraId="24E1FE71" w14:textId="0C7C659C" w:rsidR="00842307" w:rsidRPr="00650CB5" w:rsidRDefault="00842307" w:rsidP="00E02374">
      <w:pPr>
        <w:pStyle w:val="MDPI31text"/>
        <w:ind w:firstLine="0"/>
      </w:pPr>
      <w:r w:rsidRPr="00650CB5">
        <w:rPr>
          <w:b/>
          <w:bCs/>
        </w:rPr>
        <w:t>Relevance to industry</w:t>
      </w:r>
      <w:r w:rsidR="00E02374" w:rsidRPr="00650CB5">
        <w:rPr>
          <w:b/>
          <w:bCs/>
        </w:rPr>
        <w:t>:</w:t>
      </w:r>
      <w:r w:rsidR="00E02374" w:rsidRPr="00650CB5">
        <w:t xml:space="preserve"> </w:t>
      </w:r>
      <w:r w:rsidRPr="00650CB5">
        <w:t>Hispanic migrant agricultural workers are essential in the North American food supply chain. While they have been exposed to occupational ergonomic risks, subjective research instruments developed for exercise physiology and in other population, such as young healthy white adults, may not be applicable for use in migrant farmworkers. This research examined the correlations between the subjective scales and directly-measured physical measures of effort. The results could be used by practitioners to decide whether to use the less expensive and simpler to use subjective scales and how to interpret the outcomes in relation to the actual workloads.</w:t>
      </w:r>
      <w:ins w:id="8" w:author="Thamsuwan, Ornwipa" w:date="2022-10-19T09:25:00Z">
        <w:r w:rsidR="00251835">
          <w:t xml:space="preserve"> </w:t>
        </w:r>
        <w:r w:rsidR="00251835" w:rsidRPr="00251835">
          <w:t>The results of this study informed ergonomics practitioners that subjective effort surveys like Borg scales used in exercises among healthy young men might not be able to accurately quantify effort or fatigue among the Hispanic farmworker population.</w:t>
        </w:r>
      </w:ins>
    </w:p>
    <w:p w14:paraId="0CEAF2A5" w14:textId="2DC85E2D" w:rsidR="00842307" w:rsidRPr="00650CB5" w:rsidRDefault="00021633" w:rsidP="00021633">
      <w:pPr>
        <w:pStyle w:val="MDPI21heading1"/>
      </w:pPr>
      <w:r w:rsidRPr="00650CB5">
        <w:t xml:space="preserve">1. </w:t>
      </w:r>
      <w:r w:rsidR="00842307" w:rsidRPr="00650CB5">
        <w:t>Introduction</w:t>
      </w:r>
    </w:p>
    <w:p w14:paraId="2C6B6342" w14:textId="35D782C9" w:rsidR="00842307" w:rsidRPr="00650CB5" w:rsidDel="00251835" w:rsidRDefault="00021633" w:rsidP="00021633">
      <w:pPr>
        <w:pStyle w:val="MDPI22heading2"/>
        <w:rPr>
          <w:del w:id="9" w:author="Thamsuwan, Ornwipa" w:date="2022-10-19T09:27:00Z"/>
        </w:rPr>
      </w:pPr>
      <w:del w:id="10" w:author="Thamsuwan, Ornwipa" w:date="2022-10-19T09:27:00Z">
        <w:r w:rsidRPr="00650CB5" w:rsidDel="00251835">
          <w:delText xml:space="preserve">1.1. </w:delText>
        </w:r>
        <w:r w:rsidR="00842307" w:rsidRPr="00650CB5" w:rsidDel="00251835">
          <w:delText>Context of Hispanic migrant farmworkers in North America</w:delText>
        </w:r>
      </w:del>
    </w:p>
    <w:p w14:paraId="0A399745" w14:textId="77777777" w:rsidR="00251835" w:rsidRDefault="00842307" w:rsidP="00021633">
      <w:pPr>
        <w:pStyle w:val="MDPI31text"/>
        <w:rPr>
          <w:ins w:id="11" w:author="Thamsuwan, Ornwipa" w:date="2022-10-19T09:29:00Z"/>
        </w:rPr>
      </w:pPr>
      <w:r w:rsidRPr="00650CB5">
        <w:t xml:space="preserve">In the past several decades, the majority of farmworkers in the United States </w:t>
      </w:r>
      <w:ins w:id="12" w:author="Thamsuwan, Ornwipa" w:date="2022-10-19T09:27:00Z">
        <w:r w:rsidR="00251835">
          <w:t xml:space="preserve">and Canada </w:t>
        </w:r>
      </w:ins>
      <w:r w:rsidRPr="00650CB5">
        <w:t xml:space="preserve">are Hispanic migrants and more than half of the population do not have authorization to work in the United States </w:t>
      </w:r>
      <w:r w:rsidRPr="00650CB5">
        <w:fldChar w:fldCharType="begin" w:fldLock="1"/>
      </w:r>
      <w:r w:rsidRPr="00650CB5">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rsidRPr="00650CB5">
        <w:fldChar w:fldCharType="separate"/>
      </w:r>
      <w:r w:rsidRPr="00650CB5">
        <w:rPr>
          <w:noProof/>
        </w:rPr>
        <w:t>(Castillo et al., 2021)</w:t>
      </w:r>
      <w:r w:rsidRPr="00650CB5">
        <w:fldChar w:fldCharType="end"/>
      </w:r>
      <w:r w:rsidRPr="00650CB5">
        <w:t xml:space="preserve">. </w:t>
      </w:r>
      <w:del w:id="13" w:author="Thamsuwan, Ornwipa" w:date="2022-10-19T09:27:00Z">
        <w:r w:rsidRPr="00650CB5" w:rsidDel="00251835">
          <w:delText xml:space="preserve">Despite being essential to the North American economy, </w:delText>
        </w:r>
      </w:del>
      <w:r w:rsidRPr="00650CB5">
        <w:t xml:space="preserve">Despite being essential to the North American economy, language, cultural, immigration status, and educational </w:t>
      </w:r>
      <w:r w:rsidRPr="00650CB5">
        <w:lastRenderedPageBreak/>
        <w:t xml:space="preserve">barriers can negatively affect the migrant farmworkers’ ability to communicate and/or characterize the exposure to physical workplace hazards. Compared to US-born farmworkers, undocumented Hispanic workers had more precarious work, earn less, and are more often paid piece rate than hourly </w:t>
      </w:r>
      <w:r w:rsidRPr="00650CB5">
        <w:fldChar w:fldCharType="begin" w:fldLock="1"/>
      </w:r>
      <w:r w:rsidRPr="00650CB5">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rsidRPr="00650CB5">
        <w:fldChar w:fldCharType="separate"/>
      </w:r>
      <w:r w:rsidRPr="00650CB5">
        <w:rPr>
          <w:noProof/>
        </w:rPr>
        <w:t>(Reid &amp; Schenker, 2016)</w:t>
      </w:r>
      <w:r w:rsidRPr="00650CB5">
        <w:fldChar w:fldCharType="end"/>
      </w:r>
      <w:r w:rsidRPr="00650CB5">
        <w:t xml:space="preserve">. This situation has led to more exposure to physical and mental stress </w:t>
      </w:r>
      <w:r w:rsidRPr="00650CB5">
        <w:fldChar w:fldCharType="begin" w:fldLock="1"/>
      </w:r>
      <w:r w:rsidRPr="00650CB5">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650CB5">
        <w:fldChar w:fldCharType="separate"/>
      </w:r>
      <w:r w:rsidRPr="00650CB5">
        <w:rPr>
          <w:noProof/>
        </w:rPr>
        <w:t>(Clouser et al., 2018; Panikkar &amp; Barrett, 2021)</w:t>
      </w:r>
      <w:r w:rsidRPr="00650CB5">
        <w:fldChar w:fldCharType="end"/>
      </w:r>
      <w:r w:rsidRPr="00650CB5">
        <w:t xml:space="preserve">, ultimately contributing to work-related musculoskeletal injuries </w:t>
      </w:r>
      <w:r w:rsidRPr="00650CB5">
        <w:fldChar w:fldCharType="begin" w:fldLock="1"/>
      </w:r>
      <w:r w:rsidRPr="00650CB5">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rsidRPr="00650CB5">
        <w:fldChar w:fldCharType="separate"/>
      </w:r>
      <w:r w:rsidRPr="00650CB5">
        <w:rPr>
          <w:noProof/>
        </w:rPr>
        <w:t>(Cooper et al., 2006; McCurdy et al., 2003)</w:t>
      </w:r>
      <w:r w:rsidRPr="00650CB5">
        <w:fldChar w:fldCharType="end"/>
      </w:r>
      <w:r w:rsidRPr="00650CB5">
        <w:t xml:space="preserve">. </w:t>
      </w:r>
      <w:ins w:id="14" w:author="Thamsuwan, Ornwipa" w:date="2022-10-19T09:28:00Z">
        <w:r w:rsidR="00251835">
          <w:t xml:space="preserve">Particularly, according to a study of using physician’s examinations in the United States, there were 35% prevalence of work-related musculoskeletal disorders among Latino migrant farmworkers </w:t>
        </w:r>
        <w:r w:rsidR="00251835">
          <w:fldChar w:fldCharType="begin" w:fldLock="1"/>
        </w:r>
        <w:r w:rsidR="00251835">
          <w:instrText>ADDIN CSL_CITATION {"citationItems":[{"id":"ITEM-1","itemData":{"DOI":"10.1080/19338244.2014.988676","ISSN":"1933-8244","author":[{"dropping-particle":"","family":"Mora","given":"Dana C.","non-dropping-particle":"","parse-names":false,"suffix":""},{"dropping-particle":"","family":"Miles","given":"Christopher M.","non-dropping-particle":"","parse-names":false,"suffix":""},{"dropping-particle":"","family":"Chen","given":"Haiying","non-dropping-particle":"","parse-names":false,"suffix":""},{"dropping-particle":"","family":"Quandt","given":"Sara A.","non-dropping-particle":"","parse-names":false,"suffix":""},{"dropping-particle":"","family":"Summers","given":"Phillip","non-dropping-particle":"","parse-names":false,"suffix":""},{"dropping-particle":"","family":"Arcury","given":"Thomas A.","non-dropping-particle":"","parse-names":false,"suffix":""}],"container-title":"Archives of Environmental &amp; Occupational Health","id":"ITEM-1","issue":"3","issued":{"date-parts":[["2016","5","3"]]},"page":"136-143","title":"Prevalence of musculoskeletal disorders among immigrant Latino farmworkers and non-farmworkers in North Carolina","type":"article-journal","volume":"71"},"uris":["http://www.mendeley.com/documents/?uuid=d9ca3729-bf18-4c33-b433-61a0cc9145c5"]}],"mendeley":{"formattedCitation":"(Mora et al., 2016)","plainTextFormattedCitation":"(Mora et al., 2016)","previouslyFormattedCitation":"(Mora et al., 2016)"},"properties":{"noteIndex":0},"schema":"https://github.com/citation-style-language/schema/raw/master/csl-citation.json"}</w:instrText>
        </w:r>
        <w:r w:rsidR="00251835">
          <w:fldChar w:fldCharType="separate"/>
        </w:r>
        <w:r w:rsidR="00251835" w:rsidRPr="00791717">
          <w:rPr>
            <w:noProof/>
          </w:rPr>
          <w:t>(Mora et al., 2016)</w:t>
        </w:r>
        <w:r w:rsidR="00251835">
          <w:fldChar w:fldCharType="end"/>
        </w:r>
        <w:r w:rsidR="00251835">
          <w:t xml:space="preserve">. Moreover, the Latino migrant farmworkers have been facing language barriers </w:t>
        </w:r>
        <w:r w:rsidR="00251835">
          <w:fldChar w:fldCharType="begin" w:fldLock="1"/>
        </w:r>
        <w:r w:rsidR="00251835">
          <w:instrText>ADDIN CSL_CITATION {"citationItems":[{"id":"ITEM-1","itemData":{"DOI":"10.1007/s12134-015-0417-1","ISSN":"1488-3473","author":[{"dropping-particle":"","family":"Hennebry","given":"Jenna","non-dropping-particle":"","parse-names":false,"suffix":""},{"dropping-particle":"","family":"McLaughlin","given":"Janet","non-dropping-particle":"","parse-names":false,"suffix":""},{"dropping-particle":"","family":"Preibisch","given":"Kerry","non-dropping-particle":"","parse-names":false,"suffix":""}],"container-title":"Journal of International Migration and Integration","id":"ITEM-1","issue":"2","issued":{"date-parts":[["2016","5","14"]]},"page":"521-538","title":"Out of the Loop: (In)access to Health Care for Migrant Workers in Canada","type":"article-journal","volume":"17"},"uris":["http://www.mendeley.com/documents/?uuid=8363f665-3ca4-41ce-9023-b60239359b95"]}],"mendeley":{"formattedCitation":"(Hennebry et al., 2016)","plainTextFormattedCitation":"(Hennebry et al., 2016)","previouslyFormattedCitation":"(Hennebry et al., 2016)"},"properties":{"noteIndex":0},"schema":"https://github.com/citation-style-language/schema/raw/master/csl-citation.json"}</w:instrText>
        </w:r>
        <w:r w:rsidR="00251835">
          <w:fldChar w:fldCharType="separate"/>
        </w:r>
        <w:r w:rsidR="00251835" w:rsidRPr="00791717">
          <w:rPr>
            <w:noProof/>
          </w:rPr>
          <w:t>(Hennebry et al., 2016)</w:t>
        </w:r>
        <w:r w:rsidR="00251835">
          <w:fldChar w:fldCharType="end"/>
        </w:r>
        <w:r w:rsidR="00251835">
          <w:t xml:space="preserve">, which impacted their risks in occupational health and safety </w:t>
        </w:r>
        <w:r w:rsidR="00251835">
          <w:fldChar w:fldCharType="begin" w:fldLock="1"/>
        </w:r>
        <w:r w:rsidR="00251835">
          <w:instrText>ADDIN CSL_CITATION {"citationItems":[{"id":"ITEM-1","itemData":{"DOI":"10.1080/1059924X.2015.1048400","ISSN":"1059-924X","author":[{"dropping-particle":"","family":"Viveros-Guzmán","given":"Arcadio","non-dropping-particle":"","parse-names":false,"suffix":""},{"dropping-particle":"","family":"Gertler","given":"Michael","non-dropping-particle":"","parse-names":false,"suffix":""}],"container-title":"Journal of Agromedicine","id":"ITEM-1","issue":"3","issued":{"date-parts":[["2015","7","3"]]},"page":"341-348","title":"Latino Farmworkers in Saskatchewan: Language Barriers and Health and Safety","type":"article-journal","volume":"20"},"uris":["http://www.mendeley.com/documents/?uuid=938e2eed-6351-4c5d-a9ca-690e31353c7e"]}],"mendeley":{"formattedCitation":"(Viveros-Guzmán &amp; Gertler, 2015)","plainTextFormattedCitation":"(Viveros-Guzmán &amp; Gertler, 2015)","previouslyFormattedCitation":"(Viveros-Guzmán &amp; Gertler, 2015)"},"properties":{"noteIndex":0},"schema":"https://github.com/citation-style-language/schema/raw/master/csl-citation.json"}</w:instrText>
        </w:r>
        <w:r w:rsidR="00251835">
          <w:fldChar w:fldCharType="separate"/>
        </w:r>
        <w:r w:rsidR="00251835" w:rsidRPr="00C3343B">
          <w:rPr>
            <w:noProof/>
          </w:rPr>
          <w:t>(Viveros-Guzmán &amp; Gertler, 2015)</w:t>
        </w:r>
        <w:r w:rsidR="00251835">
          <w:fldChar w:fldCharType="end"/>
        </w:r>
        <w:r w:rsidR="00251835">
          <w:t xml:space="preserve">; in the meantime, they were not likely to report their poor working conditions </w:t>
        </w:r>
        <w:r w:rsidR="00251835">
          <w:fldChar w:fldCharType="begin" w:fldLock="1"/>
        </w:r>
        <w:r w:rsidR="00251835">
          <w:instrText>ADDIN CSL_CITATION {"citationItems":[{"id":"ITEM-1","itemData":{"DOI":"10.1016/j.jmh.2021.100035","ISSN":"26666235","author":[{"dropping-particle":"","family":"Landry","given":"Vivianne","non-dropping-particle":"","parse-names":false,"suffix":""},{"dropping-particle":"","family":"Semsar-Kazerooni","given":"Koorosh","non-dropping-particle":"","parse-names":false,"suffix":""},{"dropping-particle":"","family":"Tjong","given":"Jessica","non-dropping-particle":"","parse-names":false,"suffix":""},{"dropping-particle":"","family":"Alj","given":"Abla","non-dropping-particle":"","parse-names":false,"suffix":""},{"dropping-particle":"","family":"Darnley","given":"Alison","non-dropping-particle":"","parse-names":false,"suffix":""},{"dropping-particle":"","family":"Lipp","given":"Rachel","non-dropping-particle":"","parse-names":false,"suffix":""},{"dropping-particle":"","family":"Guberman","given":"Guido I.","non-dropping-particle":"","parse-names":false,"suffix":""}],"container-title":"Journal of Migration and Health","id":"ITEM-1","issued":{"date-parts":[["2021"]]},"page":"100035","title":"The systemized exploitation of temporary migrant agricultural workers in Canada: Exacerbation of health vulnerabilities during the COVID-19 pandemic and recommendations for the future","type":"article-journal","volume":"3"},"uris":["http://www.mendeley.com/documents/?uuid=f4041ee2-4919-4211-ad57-496f984ef148"]}],"mendeley":{"formattedCitation":"(Landry et al., 2021)","plainTextFormattedCitation":"(Landry et al., 2021)","previouslyFormattedCitation":"(Landry et al., 2021)"},"properties":{"noteIndex":0},"schema":"https://github.com/citation-style-language/schema/raw/master/csl-citation.json"}</w:instrText>
        </w:r>
        <w:r w:rsidR="00251835">
          <w:fldChar w:fldCharType="separate"/>
        </w:r>
        <w:r w:rsidR="00251835" w:rsidRPr="00791717">
          <w:rPr>
            <w:noProof/>
          </w:rPr>
          <w:t>(Landry et al., 2021)</w:t>
        </w:r>
        <w:r w:rsidR="00251835">
          <w:fldChar w:fldCharType="end"/>
        </w:r>
        <w:r w:rsidR="00251835">
          <w:t xml:space="preserve">. </w:t>
        </w:r>
      </w:ins>
      <w:r w:rsidRPr="00650CB5">
        <w:t xml:space="preserve">Additionally, these known problems </w:t>
      </w:r>
      <w:del w:id="15" w:author="Thamsuwan, Ornwipa" w:date="2022-10-19T09:29:00Z">
        <w:r w:rsidRPr="00650CB5" w:rsidDel="00251835">
          <w:delText xml:space="preserve">are </w:delText>
        </w:r>
      </w:del>
      <w:ins w:id="16" w:author="Thamsuwan, Ornwipa" w:date="2022-10-19T09:29:00Z">
        <w:r w:rsidR="00251835">
          <w:t>have been</w:t>
        </w:r>
        <w:r w:rsidR="00251835" w:rsidRPr="00650CB5">
          <w:t xml:space="preserve"> </w:t>
        </w:r>
      </w:ins>
      <w:r w:rsidRPr="00650CB5">
        <w:t xml:space="preserve">affected by increasing age and being female </w:t>
      </w:r>
      <w:r w:rsidRPr="00650CB5">
        <w:fldChar w:fldCharType="begin" w:fldLock="1"/>
      </w:r>
      <w:r w:rsidRPr="00650CB5">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rsidRPr="00650CB5">
        <w:fldChar w:fldCharType="separate"/>
      </w:r>
      <w:r w:rsidRPr="00650CB5">
        <w:rPr>
          <w:noProof/>
        </w:rPr>
        <w:t>(Shah et al., 2009; McCurdy et al., 2003)</w:t>
      </w:r>
      <w:r w:rsidRPr="00650CB5">
        <w:fldChar w:fldCharType="end"/>
      </w:r>
      <w:ins w:id="17" w:author="Thamsuwan, Ornwipa" w:date="2022-10-19T09:29:00Z">
        <w:r w:rsidR="00251835">
          <w:t xml:space="preserve"> as well as being compensated in a piece rate, which could incentivize them to work harder and avoid taking frequent or long breaks </w:t>
        </w:r>
        <w:r w:rsidR="00251835">
          <w:fldChar w:fldCharType="begin" w:fldLock="1"/>
        </w:r>
        <w:r w:rsidR="00251835">
          <w:instrText>ADDIN CSL_CITATION {"citationItems":[{"id":"ITEM-1","itemData":{"DOI":"10.1016/j.apergo.2009.12.020","ISSN":"00036870","author":[{"dropping-particle":"","family":"Johansson","given":"Bo","non-dropping-particle":"","parse-names":false,"suffix":""},{"dropping-particle":"","family":"Rask","given":"Kjell","non-dropping-particle":"","parse-names":false,"suffix":""},{"dropping-particle":"","family":"Stenberg","given":"Magnus","non-dropping-particle":"","parse-names":false,"suffix":""}],"container-title":"Applied Ergonomics","id":"ITEM-1","issue":"4","issued":{"date-parts":[["2010","7"]]},"page":"607-614","title":"Piece rates and their effects on health and safety – A literature review","type":"article-journal","volume":"41"},"uris":["http://www.mendeley.com/documents/?uuid=86325baa-98c0-41f7-bb14-edd41d0e5635"]}],"mendeley":{"formattedCitation":"(Johansson et al., 2010)","plainTextFormattedCitation":"(Johansson et al., 2010)","previouslyFormattedCitation":"(Johansson et al., 2010)"},"properties":{"noteIndex":0},"schema":"https://github.com/citation-style-language/schema/raw/master/csl-citation.json"}</w:instrText>
        </w:r>
        <w:r w:rsidR="00251835">
          <w:fldChar w:fldCharType="separate"/>
        </w:r>
        <w:r w:rsidR="00251835" w:rsidRPr="001412F6">
          <w:rPr>
            <w:noProof/>
          </w:rPr>
          <w:t>(Johansson et al., 2010)</w:t>
        </w:r>
        <w:r w:rsidR="00251835">
          <w:fldChar w:fldCharType="end"/>
        </w:r>
      </w:ins>
      <w:r w:rsidRPr="00650CB5">
        <w:t xml:space="preserve">. </w:t>
      </w:r>
    </w:p>
    <w:p w14:paraId="2ECBA11C" w14:textId="231467CA" w:rsidR="00842307" w:rsidRPr="00650CB5" w:rsidRDefault="00251835" w:rsidP="00021633">
      <w:pPr>
        <w:pStyle w:val="MDPI31text"/>
      </w:pPr>
      <w:moveToRangeStart w:id="18" w:author="Thamsuwan, Ornwipa" w:date="2022-10-19T09:29:00Z" w:name="move117064208"/>
      <w:moveTo w:id="19" w:author="Thamsuwan, Ornwipa" w:date="2022-10-19T09:29:00Z">
        <w:r w:rsidRPr="00650CB5">
          <w:t>Field ergonomic assessment can be</w:t>
        </w:r>
      </w:moveTo>
      <w:ins w:id="20" w:author="Ornwipa Thamsuwan" w:date="2022-12-21T14:29:00Z">
        <w:r w:rsidR="00084648">
          <w:t xml:space="preserve"> conducted by</w:t>
        </w:r>
      </w:ins>
      <w:moveTo w:id="21" w:author="Thamsuwan, Ornwipa" w:date="2022-10-19T09:29:00Z">
        <w:r w:rsidRPr="00650CB5">
          <w:t xml:space="preserve"> direct</w:t>
        </w:r>
        <w:del w:id="22" w:author="Ornwipa Thamsuwan" w:date="2022-12-21T14:30:00Z">
          <w:r w:rsidRPr="00650CB5" w:rsidDel="00084648">
            <w:delText>ly-</w:delText>
          </w:r>
        </w:del>
      </w:moveTo>
      <w:ins w:id="23" w:author="Ornwipa Thamsuwan" w:date="2022-12-21T14:30:00Z">
        <w:r w:rsidR="00084648">
          <w:t xml:space="preserve"> </w:t>
        </w:r>
      </w:ins>
      <w:moveTo w:id="24" w:author="Thamsuwan, Ornwipa" w:date="2022-10-19T09:29:00Z">
        <w:r w:rsidRPr="00650CB5">
          <w:t>measure</w:t>
        </w:r>
        <w:del w:id="25" w:author="Ornwipa Thamsuwan" w:date="2022-12-21T14:30:00Z">
          <w:r w:rsidRPr="00650CB5" w:rsidDel="00084648">
            <w:delText>d</w:delText>
          </w:r>
        </w:del>
      </w:moveTo>
      <w:ins w:id="26" w:author="Ornwipa Thamsuwan" w:date="2022-12-21T14:30:00Z">
        <w:r w:rsidR="00084648">
          <w:t>ment</w:t>
        </w:r>
      </w:ins>
      <w:moveTo w:id="27" w:author="Thamsuwan, Ornwipa" w:date="2022-10-19T09:29:00Z">
        <w:r w:rsidRPr="00650CB5">
          <w:t xml:space="preserve"> with sensors and </w:t>
        </w:r>
      </w:moveTo>
      <w:ins w:id="28" w:author="Ornwipa Thamsuwan" w:date="2022-12-21T14:30:00Z">
        <w:r w:rsidR="00084648">
          <w:t xml:space="preserve">by questionnaires of </w:t>
        </w:r>
      </w:ins>
      <w:moveTo w:id="29" w:author="Thamsuwan, Ornwipa" w:date="2022-10-19T09:29:00Z">
        <w:r w:rsidRPr="00650CB5">
          <w:t>subjective</w:t>
        </w:r>
        <w:del w:id="30" w:author="Ornwipa Thamsuwan" w:date="2022-12-21T14:30:00Z">
          <w:r w:rsidRPr="00650CB5" w:rsidDel="00084648">
            <w:delText>ly</w:delText>
          </w:r>
        </w:del>
        <w:r w:rsidRPr="00650CB5">
          <w:t xml:space="preserve"> </w:t>
        </w:r>
        <w:del w:id="31" w:author="Ornwipa Thamsuwan" w:date="2022-12-21T14:30:00Z">
          <w:r w:rsidRPr="00650CB5" w:rsidDel="00084648">
            <w:delText xml:space="preserve">participant’s </w:delText>
          </w:r>
        </w:del>
        <w:r w:rsidRPr="00650CB5">
          <w:t>self-reported ratings.</w:t>
        </w:r>
      </w:moveTo>
      <w:moveToRangeEnd w:id="18"/>
      <w:ins w:id="32" w:author="Thamsuwan, Ornwipa" w:date="2022-10-19T09:29:00Z">
        <w:r>
          <w:t xml:space="preserve"> </w:t>
        </w:r>
      </w:ins>
      <w:ins w:id="33" w:author="Thamsuwan, Ornwipa" w:date="2022-10-19T09:35:00Z">
        <w:r w:rsidR="00056019">
          <w:t xml:space="preserve">Various available subjective ergonomic assessment tools such as RULA, REBA, Borg RPE , Borg CR-10 and Standardized Nordic Questionnaires were used to assess ergonomic risk factors among other agricultural workers population </w:t>
        </w:r>
        <w:r w:rsidR="00056019">
          <w:fldChar w:fldCharType="begin" w:fldLock="1"/>
        </w:r>
        <w:r w:rsidR="00056019">
          <w:instrText>ADDIN CSL_CITATION {"citationItems":[{"id":"ITEM-1","itemData":{"DOI":"10.3390/safety8010006","ISSN":"2313-576X","abstract":"This paper proposes a mixed ergonomic tool analysis algorithm to prioritize work-related musculoskeletal problems. This study is a cross-sectional study assessing the prevalence of work-related musculoskeletal disorders (WMSDs) with associated risk factors among 14 male mango-harvesting farmers (all right-handed) with the mean age of 52.28 ± 7.75 years. Four tasks following mango-harvesting processes were analyzed: (1) mango harvesting, (2) mango transporting, (3) mango size sorting, and (4) mango weighing and transporting to the truck. The perceived physical exertion while working on a mango-harvesting farm was based on the Borg CR-10 with a modified Standardized Nordic Questionnaire. Physical risk level due to awkward posture was evaluated by the Rapid Upper Limb Assessment (RULA), and risk due to whole-body posture in association with the level of WMSDs risk was evaluated by the Rapid Entire Body Assessment (REBA) score sheets. The subjective feelings of fatigue and posture analysis were normalized and combined using the theorem of power superposition to establish the fatigue effective index (FEI) for determining priorities to solve ergonomics-based task problems. This study indicated clearly that WMSDs are highly prevalent in mango-harvesting farmers, whereas the highest prevalence of WMSDs was reported in the right shoulder, right upper arm and lower back. The result provided the FEI of mango-harvesting farmers, ranked as follows: (1) size-sorting task, (2) weight-lifting task, (3) harvesting task, and (4) transporting task. The authors concluded that mango size sorting should be the first task to be improved to resolve the muscle fatigue problems among male mango-harvesting farmers.","author":[{"dropping-particle":"","family":"Boriboonsuksri","given":"Phonnipha","non-dropping-particle":"","parse-names":false,"suffix":""},{"dropping-particle":"","family":"Taptagaporn","given":"Sasitorn","non-dropping-particle":"","parse-names":false,"suffix":""},{"dropping-particle":"","family":"Kaewdok","given":"Teeraphun","non-dropping-particle":"","parse-names":false,"suffix":""}],"container-title":"Safety","id":"ITEM-1","issue":"1","issued":{"date-parts":[["2022","1","26"]]},"page":"6","title":"Ergonomic Task Analysis for Prioritization of Work-Related Musculoskeletal Disorders among Mango-Harvesting Farmers","type":"article-journal","volume":"8"},"uris":["http://www.mendeley.com/documents/?uuid=d1e8e5e7-dfb6-44d3-86c3-1e923f688540"]}],"mendeley":{"formattedCitation":"(Boriboonsuksri et al., 2022)","plainTextFormattedCitation":"(Boriboonsuksri et al., 2022)"},"properties":{"noteIndex":0},"schema":"https://github.com/citation-style-language/schema/raw/master/csl-citation.json"}</w:instrText>
        </w:r>
        <w:r w:rsidR="00056019">
          <w:fldChar w:fldCharType="separate"/>
        </w:r>
        <w:r w:rsidR="00056019" w:rsidRPr="0068333F">
          <w:rPr>
            <w:noProof/>
          </w:rPr>
          <w:t>(Boriboonsuksri et al., 2022)</w:t>
        </w:r>
        <w:r w:rsidR="00056019">
          <w:fldChar w:fldCharType="end"/>
        </w:r>
        <w:r w:rsidR="00056019">
          <w:t xml:space="preserve">. </w:t>
        </w:r>
      </w:ins>
      <w:r w:rsidR="00842307" w:rsidRPr="00650CB5">
        <w:t>Notwithstanding, the development and validation of subjective work assessment tools for this population has been lacking.</w:t>
      </w:r>
    </w:p>
    <w:p w14:paraId="54F0899C" w14:textId="33D6555A" w:rsidR="00842307" w:rsidRPr="00650CB5" w:rsidDel="00251835" w:rsidRDefault="00021633" w:rsidP="00021633">
      <w:pPr>
        <w:pStyle w:val="MDPI22heading2"/>
        <w:spacing w:before="240"/>
        <w:rPr>
          <w:del w:id="34" w:author="Thamsuwan, Ornwipa" w:date="2022-10-19T09:30:00Z"/>
        </w:rPr>
      </w:pPr>
      <w:del w:id="35" w:author="Thamsuwan, Ornwipa" w:date="2022-10-19T09:30:00Z">
        <w:r w:rsidRPr="00650CB5" w:rsidDel="00251835">
          <w:delText xml:space="preserve">1.2. </w:delText>
        </w:r>
        <w:r w:rsidR="00842307" w:rsidRPr="00650CB5" w:rsidDel="00251835">
          <w:delText>Direct measurement and subjective self-reported questions in ergonomic assessment</w:delText>
        </w:r>
      </w:del>
    </w:p>
    <w:p w14:paraId="2ADC08BB" w14:textId="3723F171" w:rsidR="00842307" w:rsidRPr="00650CB5" w:rsidRDefault="00842307" w:rsidP="00021633">
      <w:pPr>
        <w:pStyle w:val="MDPI31text"/>
      </w:pPr>
      <w:moveFromRangeStart w:id="36" w:author="Thamsuwan, Ornwipa" w:date="2022-10-19T09:29:00Z" w:name="move117064208"/>
      <w:moveFrom w:id="37" w:author="Thamsuwan, Ornwipa" w:date="2022-10-19T09:29:00Z">
        <w:r w:rsidRPr="00650CB5" w:rsidDel="00251835">
          <w:t>Field ergonomic assessment can be directly-measured with sensors and subjectively participant’s self-reported ratings.</w:t>
        </w:r>
      </w:moveFrom>
      <w:moveFromRangeEnd w:id="36"/>
    </w:p>
    <w:p w14:paraId="5647A65B" w14:textId="73C1617F" w:rsidR="00842307" w:rsidRPr="00650CB5" w:rsidRDefault="00842307" w:rsidP="00021633">
      <w:pPr>
        <w:pStyle w:val="MDPI31text"/>
      </w:pPr>
      <w:moveFromRangeStart w:id="38" w:author="Thamsuwan, Ornwipa" w:date="2022-10-19T09:31:00Z" w:name="move117064280"/>
      <w:moveFrom w:id="39" w:author="Thamsuwan, Ornwipa" w:date="2022-10-19T09:31:00Z">
        <w:r w:rsidRPr="00650CB5" w:rsidDel="00251835">
          <w:t xml:space="preserve">Metabolic equivalent (MET), defined as the oxygen consumption of a person and representing a rate at which a person burns energy, has been widely accepted as a measures for the intensity of a physical exercise or work among adults aged 18 to 65 years </w:t>
        </w:r>
        <w:r w:rsidRPr="00650CB5" w:rsidDel="00251835">
          <w:fldChar w:fldCharType="begin" w:fldLock="1"/>
        </w:r>
        <w:r w:rsidRPr="00650CB5" w:rsidDel="0025183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Pr="00650CB5" w:rsidDel="00251835">
          <w:fldChar w:fldCharType="separate"/>
        </w:r>
        <w:r w:rsidRPr="00650CB5" w:rsidDel="00251835">
          <w:rPr>
            <w:noProof/>
          </w:rPr>
          <w:t>(Cristi-Montero, 2016; Haskel et al., 2007)</w:t>
        </w:r>
        <w:r w:rsidRPr="00650CB5" w:rsidDel="00251835">
          <w:fldChar w:fldCharType="end"/>
        </w:r>
        <w:r w:rsidRPr="00650CB5" w:rsidDel="00251835">
          <w:t xml:space="preserve">. Since it is difficult to measure oxygen consumption outside laboratories, numerous studies estimated the MET using other measures that are feasible in the field such as acceleration </w:t>
        </w:r>
        <w:r w:rsidRPr="00650CB5" w:rsidDel="00251835">
          <w:fldChar w:fldCharType="begin" w:fldLock="1"/>
        </w:r>
        <w:r w:rsidRPr="00650CB5" w:rsidDel="0025183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Pr="00650CB5" w:rsidDel="00251835">
          <w:fldChar w:fldCharType="separate"/>
        </w:r>
        <w:r w:rsidRPr="00650CB5" w:rsidDel="00251835">
          <w:rPr>
            <w:noProof/>
          </w:rPr>
          <w:t>(Evans et al., 2022; Nakanishi et al., 2018)</w:t>
        </w:r>
        <w:r w:rsidRPr="00650CB5" w:rsidDel="00251835">
          <w:fldChar w:fldCharType="end"/>
        </w:r>
        <w:r w:rsidRPr="00650CB5" w:rsidDel="00251835">
          <w:t xml:space="preserve"> and heart rate </w:t>
        </w:r>
        <w:r w:rsidRPr="00650CB5" w:rsidDel="00251835">
          <w:fldChar w:fldCharType="begin" w:fldLock="1"/>
        </w:r>
        <w:r w:rsidRPr="00650CB5" w:rsidDel="00251835">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Pr="00650CB5" w:rsidDel="00251835">
          <w:fldChar w:fldCharType="separate"/>
        </w:r>
        <w:r w:rsidRPr="00650CB5" w:rsidDel="00251835">
          <w:rPr>
            <w:noProof/>
          </w:rPr>
          <w:t>(Caballero et al., 2019; Keytel et al., 2005; Nakanishi et al., 2018)</w:t>
        </w:r>
        <w:r w:rsidRPr="00650CB5" w:rsidDel="00251835">
          <w:fldChar w:fldCharType="end"/>
        </w:r>
        <w:r w:rsidRPr="00650CB5" w:rsidDel="00251835">
          <w:t xml:space="preserve">. In occupational health, a heart-rate-based approach was also developed for determining the cost effectiveness of ergonomic interventions including break strategies, i.e. duration and frequency, as well as the provision of air-conditioning </w:t>
        </w:r>
        <w:r w:rsidRPr="00650CB5" w:rsidDel="00251835">
          <w:fldChar w:fldCharType="begin" w:fldLock="1"/>
        </w:r>
        <w:r w:rsidRPr="00650CB5" w:rsidDel="00251835">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Pr="00650CB5" w:rsidDel="00251835">
          <w:fldChar w:fldCharType="separate"/>
        </w:r>
        <w:r w:rsidRPr="00650CB5" w:rsidDel="00251835">
          <w:rPr>
            <w:noProof/>
          </w:rPr>
          <w:t>(Bedny et al., 2001)</w:t>
        </w:r>
        <w:r w:rsidRPr="00650CB5" w:rsidDel="00251835">
          <w:fldChar w:fldCharType="end"/>
        </w:r>
        <w:r w:rsidRPr="00650CB5" w:rsidDel="00251835">
          <w:t xml:space="preserve">. In agricultural field settings, heart rates were used for evaluating work conditions in several activities such as cultivating potatoes </w:t>
        </w:r>
        <w:r w:rsidRPr="00650CB5" w:rsidDel="00251835">
          <w:fldChar w:fldCharType="begin" w:fldLock="1"/>
        </w:r>
        <w:r w:rsidRPr="00650CB5" w:rsidDel="00251835">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Pr="00251835" w:rsidDel="00251835">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Pr="00650CB5" w:rsidDel="00251835">
          <w:fldChar w:fldCharType="separate"/>
        </w:r>
        <w:r w:rsidRPr="00336647" w:rsidDel="00251835">
          <w:rPr>
            <w:noProof/>
          </w:rPr>
          <w:t>(Das et al., 2013)</w:t>
        </w:r>
        <w:r w:rsidRPr="00650CB5" w:rsidDel="00251835">
          <w:fldChar w:fldCharType="end"/>
        </w:r>
        <w:r w:rsidRPr="00336647" w:rsidDel="00251835">
          <w:t xml:space="preserve">, rice </w:t>
        </w:r>
        <w:r w:rsidRPr="00650CB5" w:rsidDel="00251835">
          <w:fldChar w:fldCharType="begin" w:fldLock="1"/>
        </w:r>
        <w:r w:rsidRPr="00251835" w:rsidDel="00251835">
          <w:instrText>ADDIN CSL_CITATION {"citationItems":[{"id":"ITEM-1","itemData":{"DOI":"10.2486/indhealth.2013-0006","ISSN":"0019-8366","author":[{"dropping-particle":"","family":"Sahu","</w:instrText>
        </w:r>
        <w:r w:rsidRPr="00336647" w:rsidDel="00251835">
          <w:instrText>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Pr="00650CB5" w:rsidDel="00251835">
          <w:fldChar w:fldCharType="separate"/>
        </w:r>
        <w:r w:rsidRPr="00336647" w:rsidDel="00251835">
          <w:rPr>
            <w:noProof/>
          </w:rPr>
          <w:t>(Sahu et al., 2013)</w:t>
        </w:r>
        <w:r w:rsidRPr="00650CB5" w:rsidDel="00251835">
          <w:fldChar w:fldCharType="end"/>
        </w:r>
        <w:r w:rsidRPr="00336647" w:rsidDel="00251835">
          <w:t xml:space="preserve">, wheat </w:t>
        </w:r>
        <w:r w:rsidRPr="00650CB5" w:rsidDel="00251835">
          <w:fldChar w:fldCharType="begin" w:fldLock="1"/>
        </w:r>
        <w:r w:rsidRPr="00336647" w:rsidDel="00251835">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Pr="00650CB5" w:rsidDel="00251835">
          <w:fldChar w:fldCharType="separate"/>
        </w:r>
        <w:r w:rsidRPr="00336647" w:rsidDel="00251835">
          <w:rPr>
            <w:noProof/>
          </w:rPr>
          <w:t>(Alka et al., 2014)</w:t>
        </w:r>
        <w:r w:rsidRPr="00650CB5" w:rsidDel="00251835">
          <w:fldChar w:fldCharType="end"/>
        </w:r>
        <w:r w:rsidRPr="00336647" w:rsidDel="00251835">
          <w:t xml:space="preserve"> and apples </w:t>
        </w:r>
        <w:r w:rsidRPr="00650CB5" w:rsidDel="00251835">
          <w:fldChar w:fldCharType="begin" w:fldLock="1"/>
        </w:r>
        <w:r w:rsidRPr="00336647" w:rsidDel="00251835">
          <w:instrText>ADDIN CSL_CITATION {"citationItems":[{"id":"ITEM-1","itemData":{"DOI":"10.1080/1059924X.2019.1593273","ISSN":"15450813","abstract":"© 2019, © 2019 Informa UK Limited, trading as Taylor  &amp;  Francis Group</w:instrText>
        </w:r>
        <w:r w:rsidRPr="00650CB5" w:rsidDel="00251835">
          <w:instrText>.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Pr="00650CB5" w:rsidDel="00251835">
          <w:fldChar w:fldCharType="separate"/>
        </w:r>
        <w:r w:rsidRPr="00650CB5" w:rsidDel="00251835">
          <w:rPr>
            <w:noProof/>
          </w:rPr>
          <w:t>(Thamsuwan et al., 2019)</w:t>
        </w:r>
        <w:r w:rsidRPr="00650CB5" w:rsidDel="00251835">
          <w:fldChar w:fldCharType="end"/>
        </w:r>
        <w:r w:rsidRPr="00650CB5" w:rsidDel="00251835">
          <w:t xml:space="preserve">. However, one drawback with heart rate-based methods is that heart rate varies by age, sex, BMI and fitness </w:t>
        </w:r>
        <w:r w:rsidRPr="00650CB5" w:rsidDel="00251835">
          <w:fldChar w:fldCharType="begin" w:fldLock="1"/>
        </w:r>
        <w:r w:rsidRPr="00650CB5" w:rsidDel="00251835">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Pr="00650CB5" w:rsidDel="00251835">
          <w:fldChar w:fldCharType="separate"/>
        </w:r>
        <w:r w:rsidRPr="00650CB5" w:rsidDel="00251835">
          <w:rPr>
            <w:noProof/>
          </w:rPr>
          <w:t>(Hiilloskorpi et al., 1999)</w:t>
        </w:r>
        <w:r w:rsidRPr="00650CB5" w:rsidDel="00251835">
          <w:fldChar w:fldCharType="end"/>
        </w:r>
        <w:r w:rsidRPr="00650CB5" w:rsidDel="00251835">
          <w:t xml:space="preserve">. For the aforementioned reasons, percent heart rate reserve (% HRR), which adjusts for the maximum heart rate and resting heart rate, and has a strong association with the oxygen uptake </w:t>
        </w:r>
        <w:r w:rsidRPr="00650CB5" w:rsidDel="00251835">
          <w:fldChar w:fldCharType="begin" w:fldLock="1"/>
        </w:r>
        <w:r w:rsidRPr="00650CB5" w:rsidDel="00251835">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Pr="00650CB5" w:rsidDel="00251835">
          <w:fldChar w:fldCharType="separate"/>
        </w:r>
        <w:r w:rsidRPr="00650CB5" w:rsidDel="00251835">
          <w:rPr>
            <w:noProof/>
          </w:rPr>
          <w:t>(Cunha et al., 2011)</w:t>
        </w:r>
        <w:r w:rsidRPr="00650CB5" w:rsidDel="00251835">
          <w:fldChar w:fldCharType="end"/>
        </w:r>
        <w:r w:rsidRPr="00650CB5" w:rsidDel="00251835">
          <w:t xml:space="preserve">, has been proposed to be a predictor of MET. On farms, % HRR was used for evaluating an assistive device for digging task </w:t>
        </w:r>
        <w:r w:rsidRPr="00650CB5" w:rsidDel="00251835">
          <w:fldChar w:fldCharType="begin" w:fldLock="1"/>
        </w:r>
        <w:r w:rsidRPr="00650CB5" w:rsidDel="0025183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Pr="00650CB5" w:rsidDel="00251835">
          <w:fldChar w:fldCharType="separate"/>
        </w:r>
        <w:r w:rsidRPr="00650CB5" w:rsidDel="00251835">
          <w:rPr>
            <w:noProof/>
          </w:rPr>
          <w:t>(Dewi &amp; Komatsuzaki, 2018)</w:t>
        </w:r>
        <w:r w:rsidRPr="00650CB5" w:rsidDel="00251835">
          <w:fldChar w:fldCharType="end"/>
        </w:r>
        <w:r w:rsidRPr="00650CB5" w:rsidDel="00251835">
          <w:t>.</w:t>
        </w:r>
      </w:moveFrom>
      <w:moveFromRangeEnd w:id="38"/>
    </w:p>
    <w:p w14:paraId="15C5C249" w14:textId="4E801641" w:rsidR="00842307" w:rsidRPr="00650CB5" w:rsidDel="00251835" w:rsidRDefault="00842307" w:rsidP="00021633">
      <w:pPr>
        <w:pStyle w:val="MDPI31text"/>
        <w:rPr>
          <w:moveFrom w:id="40" w:author="Thamsuwan, Ornwipa" w:date="2022-10-19T09:33:00Z"/>
        </w:rPr>
      </w:pPr>
      <w:moveFromRangeStart w:id="41" w:author="Thamsuwan, Ornwipa" w:date="2022-10-19T09:33:00Z" w:name="move117064401"/>
      <w:moveFrom w:id="42" w:author="Thamsuwan, Ornwipa" w:date="2022-10-19T09:33:00Z">
        <w:r w:rsidRPr="00650CB5" w:rsidDel="00251835">
          <w:t xml:space="preserve">Surface electromyography (EMG) has been used for assessing muscle activity in the field of occupational ergonomics </w:t>
        </w:r>
        <w:r w:rsidRPr="00650CB5" w:rsidDel="00251835">
          <w:fldChar w:fldCharType="begin" w:fldLock="1"/>
        </w:r>
        <w:r w:rsidRPr="00650CB5" w:rsidDel="0025183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rsidRPr="00650CB5" w:rsidDel="00251835">
          <w:fldChar w:fldCharType="separate"/>
        </w:r>
        <w:r w:rsidRPr="00650CB5" w:rsidDel="00251835">
          <w:rPr>
            <w:noProof/>
          </w:rPr>
          <w:t>(Hägg et al., 2000; Luttmann et al., 2000)</w:t>
        </w:r>
        <w:r w:rsidRPr="00650CB5" w:rsidDel="00251835">
          <w:fldChar w:fldCharType="end"/>
        </w:r>
        <w:r w:rsidRPr="00650CB5" w:rsidDel="00251835">
          <w:t xml:space="preserve">. EMG amplitude has a dose-response relationship with a force applied during muscle contraction </w:t>
        </w:r>
        <w:r w:rsidRPr="00650CB5" w:rsidDel="00251835">
          <w:fldChar w:fldCharType="begin" w:fldLock="1"/>
        </w:r>
        <w:r w:rsidRPr="00650CB5" w:rsidDel="0025183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Pr="00650CB5" w:rsidDel="00251835">
          <w:fldChar w:fldCharType="separate"/>
        </w:r>
        <w:r w:rsidRPr="00650CB5" w:rsidDel="00251835">
          <w:rPr>
            <w:noProof/>
          </w:rPr>
          <w:t>(Hägg et al., 2000)</w:t>
        </w:r>
        <w:r w:rsidRPr="00650CB5" w:rsidDel="00251835">
          <w:fldChar w:fldCharType="end"/>
        </w:r>
        <w:r w:rsidRPr="00650CB5" w:rsidDel="00251835">
          <w:t xml:space="preserve">. Also, based on the spectral analysis of an EMG signal, a decrease in EMG mean power frequency (MPF) has been shown to be associated with muscle fatigue </w:t>
        </w:r>
        <w:r w:rsidRPr="00650CB5" w:rsidDel="00251835">
          <w:fldChar w:fldCharType="begin" w:fldLock="1"/>
        </w:r>
        <w:r w:rsidRPr="00650CB5" w:rsidDel="00251835">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Pr="00650CB5" w:rsidDel="00251835">
          <w:fldChar w:fldCharType="separate"/>
        </w:r>
        <w:r w:rsidRPr="00650CB5" w:rsidDel="00251835">
          <w:rPr>
            <w:noProof/>
          </w:rPr>
          <w:t>(Luttmann et al., 2000)</w:t>
        </w:r>
        <w:r w:rsidRPr="00650CB5" w:rsidDel="00251835">
          <w:fldChar w:fldCharType="end"/>
        </w:r>
        <w:r w:rsidRPr="00650CB5" w:rsidDel="00251835">
          <w:t xml:space="preserve">. Surface EMG has already been used for evaluating physical work demand, and for comparing new and traditional harvesting tools. In laboratory studies, surface EMG has been used for evaluating the efficacy of emerging technology such as vertical keyboards </w:t>
        </w:r>
        <w:r w:rsidRPr="00650CB5" w:rsidDel="00251835">
          <w:fldChar w:fldCharType="begin" w:fldLock="1"/>
        </w:r>
        <w:r w:rsidRPr="00650CB5" w:rsidDel="00251835">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Pr="00650CB5" w:rsidDel="00251835">
          <w:fldChar w:fldCharType="separate"/>
        </w:r>
        <w:r w:rsidRPr="00650CB5" w:rsidDel="00251835">
          <w:rPr>
            <w:noProof/>
          </w:rPr>
          <w:t>(van Galen et al., 2007)</w:t>
        </w:r>
        <w:r w:rsidRPr="00650CB5" w:rsidDel="00251835">
          <w:fldChar w:fldCharType="end"/>
        </w:r>
        <w:r w:rsidRPr="00650CB5" w:rsidDel="00251835">
          <w:t xml:space="preserve"> and the size of different touch screen keyboards </w:t>
        </w:r>
        <w:r w:rsidRPr="00650CB5" w:rsidDel="00251835">
          <w:fldChar w:fldCharType="begin" w:fldLock="1"/>
        </w:r>
        <w:r w:rsidRPr="00650CB5" w:rsidDel="00251835">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Pr="00650CB5" w:rsidDel="00251835">
          <w:fldChar w:fldCharType="separate"/>
        </w:r>
        <w:r w:rsidRPr="00650CB5" w:rsidDel="00251835">
          <w:rPr>
            <w:noProof/>
          </w:rPr>
          <w:t>(Kim et al., 2014, 2013)</w:t>
        </w:r>
        <w:r w:rsidRPr="00650CB5" w:rsidDel="00251835">
          <w:fldChar w:fldCharType="end"/>
        </w:r>
        <w:r w:rsidRPr="00650CB5" w:rsidDel="00251835">
          <w:t xml:space="preserve">. Nowadays, it is feasible to apply EMG techniques in field settings for general ergonomic assessments and the follow up of the effectiveness after the implementation of technology. In construction, EMG-based muscle fatigue was used in assessing scaffold building activity </w:t>
        </w:r>
        <w:r w:rsidRPr="00650CB5" w:rsidDel="00251835">
          <w:fldChar w:fldCharType="begin" w:fldLock="1"/>
        </w:r>
        <w:r w:rsidRPr="00650CB5" w:rsidDel="00251835">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Pr="00650CB5" w:rsidDel="00251835">
          <w:fldChar w:fldCharType="separate"/>
        </w:r>
        <w:r w:rsidRPr="00650CB5" w:rsidDel="00251835">
          <w:rPr>
            <w:noProof/>
          </w:rPr>
          <w:t>(Bangaru et al., 2021)</w:t>
        </w:r>
        <w:r w:rsidRPr="00650CB5" w:rsidDel="00251835">
          <w:fldChar w:fldCharType="end"/>
        </w:r>
        <w:r w:rsidRPr="00650CB5" w:rsidDel="00251835">
          <w:t xml:space="preserve">. In forestry, surface EMG was also used for measuring muscle activity at trapezius of machine operators </w:t>
        </w:r>
        <w:r w:rsidRPr="00650CB5" w:rsidDel="00251835">
          <w:fldChar w:fldCharType="begin" w:fldLock="1"/>
        </w:r>
        <w:r w:rsidRPr="00650CB5" w:rsidDel="00251835">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Pr="00650CB5" w:rsidDel="00251835">
          <w:fldChar w:fldCharType="separate"/>
        </w:r>
        <w:r w:rsidRPr="00650CB5" w:rsidDel="00251835">
          <w:rPr>
            <w:noProof/>
          </w:rPr>
          <w:t>(Østensvik et al., 2008)</w:t>
        </w:r>
        <w:r w:rsidRPr="00650CB5" w:rsidDel="00251835">
          <w:fldChar w:fldCharType="end"/>
        </w:r>
        <w:r w:rsidRPr="00650CB5" w:rsidDel="00251835">
          <w:t xml:space="preserve">. In different agricultural fields, EMG was used to assess on-farm exposures to biomechanical risk factors </w:t>
        </w:r>
        <w:r w:rsidRPr="00650CB5" w:rsidDel="00251835">
          <w:fldChar w:fldCharType="begin" w:fldLock="1"/>
        </w:r>
        <w:r w:rsidRPr="00650CB5" w:rsidDel="00251835">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Pr="00650CB5" w:rsidDel="00251835">
          <w:fldChar w:fldCharType="separate"/>
        </w:r>
        <w:r w:rsidRPr="00650CB5" w:rsidDel="00251835">
          <w:rPr>
            <w:noProof/>
          </w:rPr>
          <w:t>(Fethke et al., 2020)</w:t>
        </w:r>
        <w:r w:rsidRPr="00650CB5" w:rsidDel="00251835">
          <w:fldChar w:fldCharType="end"/>
        </w:r>
        <w:r w:rsidRPr="00650CB5" w:rsidDel="00251835">
          <w:t xml:space="preserve">, evaluate the efficacy of a rotary milking parlour as compared to herringbone and parallel milking parlours </w:t>
        </w:r>
        <w:r w:rsidRPr="00650CB5" w:rsidDel="00251835">
          <w:fldChar w:fldCharType="begin" w:fldLock="1"/>
        </w:r>
        <w:r w:rsidRPr="00650CB5" w:rsidDel="00251835">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Pr="00650CB5" w:rsidDel="00251835">
          <w:fldChar w:fldCharType="separate"/>
        </w:r>
        <w:r w:rsidRPr="00650CB5" w:rsidDel="00251835">
          <w:rPr>
            <w:noProof/>
          </w:rPr>
          <w:t>(Douphrate et al., 2017)</w:t>
        </w:r>
        <w:r w:rsidRPr="00650CB5" w:rsidDel="00251835">
          <w:fldChar w:fldCharType="end"/>
        </w:r>
        <w:r w:rsidRPr="00650CB5" w:rsidDel="00251835">
          <w:t xml:space="preserve">, compare the differences between farmworkers using ladders and mobile orchard platform in the tree fruit industry </w:t>
        </w:r>
        <w:r w:rsidRPr="00650CB5" w:rsidDel="00251835">
          <w:fldChar w:fldCharType="begin" w:fldLock="1"/>
        </w:r>
        <w:r w:rsidRPr="00650CB5" w:rsidDel="0025183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rsidDel="00251835">
          <w:fldChar w:fldCharType="separate"/>
        </w:r>
        <w:r w:rsidRPr="00650CB5" w:rsidDel="00251835">
          <w:rPr>
            <w:noProof/>
          </w:rPr>
          <w:t>(Thamsuwan &amp; Johnson, 2022)</w:t>
        </w:r>
        <w:r w:rsidRPr="00650CB5" w:rsidDel="00251835">
          <w:fldChar w:fldCharType="end"/>
        </w:r>
        <w:r w:rsidRPr="00650CB5" w:rsidDel="00251835">
          <w:t xml:space="preserve">, and investigate potential uses of an exoskeleton or a personal assistive suit for selected manual farm tasks </w:t>
        </w:r>
        <w:r w:rsidRPr="00650CB5" w:rsidDel="00251835">
          <w:fldChar w:fldCharType="begin" w:fldLock="1"/>
        </w:r>
        <w:r w:rsidRPr="00650CB5" w:rsidDel="0025183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Pr="00650CB5" w:rsidDel="00251835">
          <w:fldChar w:fldCharType="separate"/>
        </w:r>
        <w:r w:rsidRPr="00650CB5" w:rsidDel="00251835">
          <w:rPr>
            <w:noProof/>
          </w:rPr>
          <w:t>(Dewi &amp; Komatsuzaki, 2018; Thamsuwan et al., 2020)</w:t>
        </w:r>
        <w:r w:rsidRPr="00650CB5" w:rsidDel="00251835">
          <w:fldChar w:fldCharType="end"/>
        </w:r>
        <w:r w:rsidRPr="00650CB5" w:rsidDel="00251835">
          <w:t>.</w:t>
        </w:r>
      </w:moveFrom>
    </w:p>
    <w:p w14:paraId="5EBB1A19" w14:textId="2D3B0EA5" w:rsidR="00842307" w:rsidRPr="00650CB5" w:rsidDel="00251835" w:rsidRDefault="00842307" w:rsidP="00021633">
      <w:pPr>
        <w:pStyle w:val="MDPI31text"/>
        <w:rPr>
          <w:moveFrom w:id="43" w:author="Thamsuwan, Ornwipa" w:date="2022-10-19T09:34:00Z"/>
        </w:rPr>
      </w:pPr>
      <w:moveFromRangeStart w:id="44" w:author="Thamsuwan, Ornwipa" w:date="2022-10-19T09:34:00Z" w:name="move117064474"/>
      <w:moveFromRangeEnd w:id="41"/>
      <w:moveFrom w:id="45" w:author="Thamsuwan, Ornwipa" w:date="2022-10-19T09:34:00Z">
        <w:r w:rsidRPr="00650CB5" w:rsidDel="00251835">
          <w:t xml:space="preserve">With regards to the subjective measures of effort, fatigue and discomfort, several different scales have been developed and validated. On one hand, Borg RPE </w:t>
        </w:r>
        <w:r w:rsidRPr="00650CB5" w:rsidDel="00251835">
          <w:fldChar w:fldCharType="begin" w:fldLock="1"/>
        </w:r>
        <w:r w:rsidRPr="00650CB5" w:rsidDel="00251835">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Pr="00650CB5" w:rsidDel="00251835">
          <w:fldChar w:fldCharType="separate"/>
        </w:r>
        <w:r w:rsidRPr="00650CB5" w:rsidDel="00251835">
          <w:rPr>
            <w:noProof/>
          </w:rPr>
          <w:t>(Borg, 1970)</w:t>
        </w:r>
        <w:r w:rsidRPr="00650CB5" w:rsidDel="00251835">
          <w:fldChar w:fldCharType="end"/>
        </w:r>
        <w:r w:rsidRPr="00650CB5" w:rsidDel="00251835">
          <w:t xml:space="preserve">, which is a perceived exertion scale ranging from 6 to 20, has been widely considered as a psychosomatic indicator of physical activity intensity during work. The Borg RPE was developed in the context of cardiovascular treadmill exercise and intended to be highly correlated with heart rate; that is, the RPE score multiplied by 10 generally represents a person’s actual heart rate in beats per minutes. </w:t>
        </w:r>
      </w:moveFrom>
    </w:p>
    <w:p w14:paraId="4AE51808" w14:textId="73C8F495" w:rsidR="00842307" w:rsidRPr="00650CB5" w:rsidDel="00251835" w:rsidRDefault="00842307" w:rsidP="00021633">
      <w:pPr>
        <w:pStyle w:val="MDPI31text"/>
        <w:rPr>
          <w:moveFrom w:id="46" w:author="Thamsuwan, Ornwipa" w:date="2022-10-19T09:34:00Z"/>
        </w:rPr>
      </w:pPr>
      <w:moveFrom w:id="47" w:author="Thamsuwan, Ornwipa" w:date="2022-10-19T09:34:00Z">
        <w:r w:rsidRPr="00650CB5" w:rsidDel="00251835">
          <w:t xml:space="preserve">On the other hand, Borg CR10 </w:t>
        </w:r>
        <w:r w:rsidRPr="00650CB5" w:rsidDel="00251835">
          <w:fldChar w:fldCharType="begin" w:fldLock="1"/>
        </w:r>
        <w:r w:rsidRPr="00650CB5" w:rsidDel="00251835">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Pr="00650CB5" w:rsidDel="00251835">
          <w:fldChar w:fldCharType="separate"/>
        </w:r>
        <w:r w:rsidRPr="00650CB5" w:rsidDel="00251835">
          <w:rPr>
            <w:noProof/>
          </w:rPr>
          <w:t>(Borg, 1982)</w:t>
        </w:r>
        <w:r w:rsidRPr="00650CB5" w:rsidDel="00251835">
          <w:fldChar w:fldCharType="end"/>
        </w:r>
        <w:r w:rsidRPr="00650CB5" w:rsidDel="00251835">
          <w:t xml:space="preserve"> which is anchored at the number from 0 to 10, has been used as a local pain scale. The Borg CR10 has applications in ergonomic assessments; for instance, as a predictor of grip forces during hand tools tasks tested in a laboratory setting </w:t>
        </w:r>
        <w:r w:rsidRPr="00650CB5" w:rsidDel="00251835">
          <w:fldChar w:fldCharType="begin" w:fldLock="1"/>
        </w:r>
        <w:r w:rsidRPr="00650CB5" w:rsidDel="00251835">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Pr="00650CB5" w:rsidDel="00251835">
          <w:fldChar w:fldCharType="separate"/>
        </w:r>
        <w:r w:rsidRPr="00650CB5" w:rsidDel="00251835">
          <w:rPr>
            <w:noProof/>
          </w:rPr>
          <w:t>(McGorry et al., 2010)</w:t>
        </w:r>
        <w:r w:rsidRPr="00650CB5" w:rsidDel="00251835">
          <w:fldChar w:fldCharType="end"/>
        </w:r>
        <w:r w:rsidRPr="00650CB5" w:rsidDel="00251835">
          <w:t xml:space="preserve"> and as an indicator of risks to injury among janitors </w:t>
        </w:r>
        <w:r w:rsidRPr="00650CB5" w:rsidDel="00251835">
          <w:fldChar w:fldCharType="begin" w:fldLock="1"/>
        </w:r>
        <w:r w:rsidRPr="00650CB5" w:rsidDel="00251835">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Pr="00650CB5" w:rsidDel="00251835">
          <w:fldChar w:fldCharType="separate"/>
        </w:r>
        <w:r w:rsidRPr="00650CB5" w:rsidDel="00251835">
          <w:rPr>
            <w:noProof/>
          </w:rPr>
          <w:t>(Schwartz et al., 2019)</w:t>
        </w:r>
        <w:r w:rsidRPr="00650CB5" w:rsidDel="00251835">
          <w:fldChar w:fldCharType="end"/>
        </w:r>
        <w:r w:rsidRPr="00650CB5" w:rsidDel="00251835">
          <w:t xml:space="preserve"> and nurses </w:t>
        </w:r>
        <w:r w:rsidRPr="00650CB5" w:rsidDel="00251835">
          <w:fldChar w:fldCharType="begin" w:fldLock="1"/>
        </w:r>
        <w:r w:rsidRPr="00650CB5" w:rsidDel="00251835">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Pr="00650CB5" w:rsidDel="00251835">
          <w:fldChar w:fldCharType="separate"/>
        </w:r>
        <w:r w:rsidRPr="00650CB5" w:rsidDel="00251835">
          <w:rPr>
            <w:noProof/>
          </w:rPr>
          <w:t>(Vieira et al., 2006)</w:t>
        </w:r>
        <w:r w:rsidRPr="00650CB5" w:rsidDel="00251835">
          <w:fldChar w:fldCharType="end"/>
        </w:r>
        <w:r w:rsidRPr="00650CB5" w:rsidDel="00251835">
          <w:t xml:space="preserve">. One disadvantage of the Borg CR10 is a potential error due to the subjective nature; thus, it is needed to calibrate for the maximal level of exertion to achieve high accuracy </w:t>
        </w:r>
        <w:r w:rsidRPr="00650CB5" w:rsidDel="00251835">
          <w:fldChar w:fldCharType="begin" w:fldLock="1"/>
        </w:r>
        <w:r w:rsidRPr="00650CB5" w:rsidDel="00251835">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2006)","previouslyFormattedCitation":"(Spielholz, 2006)"},"properties":{"noteIndex":0},"schema":"https://github.com/citation-style-language/schema/raw/master/csl-citation.json"}</w:instrText>
        </w:r>
        <w:r w:rsidRPr="00650CB5" w:rsidDel="00251835">
          <w:fldChar w:fldCharType="separate"/>
        </w:r>
        <w:r w:rsidRPr="00650CB5" w:rsidDel="00251835">
          <w:rPr>
            <w:noProof/>
          </w:rPr>
          <w:t>(Spielholz, 2006)</w:t>
        </w:r>
        <w:r w:rsidRPr="00650CB5" w:rsidDel="00251835">
          <w:fldChar w:fldCharType="end"/>
        </w:r>
        <w:r w:rsidRPr="00650CB5" w:rsidDel="00251835">
          <w:t xml:space="preserve">. </w:t>
        </w:r>
      </w:moveFrom>
    </w:p>
    <w:p w14:paraId="51D7DAC6" w14:textId="4D5493A6" w:rsidR="00842307" w:rsidRPr="00650CB5" w:rsidDel="00251835" w:rsidRDefault="00842307" w:rsidP="00021633">
      <w:pPr>
        <w:pStyle w:val="MDPI31text"/>
        <w:rPr>
          <w:moveFrom w:id="48" w:author="Thamsuwan, Ornwipa" w:date="2022-10-19T09:34:00Z"/>
        </w:rPr>
      </w:pPr>
      <w:moveFrom w:id="49" w:author="Thamsuwan, Ornwipa" w:date="2022-10-19T09:34:00Z">
        <w:r w:rsidRPr="00650CB5" w:rsidDel="00251835">
          <w:t xml:space="preserve">Borg RPE and CR10 scales have been translated into several languages </w:t>
        </w:r>
        <w:r w:rsidRPr="00650CB5" w:rsidDel="00251835">
          <w:fldChar w:fldCharType="begin" w:fldLock="1"/>
        </w:r>
        <w:r w:rsidRPr="00650CB5" w:rsidDel="0025183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Pr="00650CB5" w:rsidDel="00251835">
          <w:fldChar w:fldCharType="separate"/>
        </w:r>
        <w:r w:rsidRPr="00650CB5" w:rsidDel="00251835">
          <w:rPr>
            <w:noProof/>
          </w:rPr>
          <w:t>(Cabral et al., 2020; Haddad et al., 2013; Leung et al., 2004)</w:t>
        </w:r>
        <w:r w:rsidRPr="00650CB5" w:rsidDel="00251835">
          <w:fldChar w:fldCharType="end"/>
        </w:r>
        <w:r w:rsidRPr="00650CB5" w:rsidDel="00251835">
          <w:t xml:space="preserve">. While the Borg scales has a verbal description for each numeric value, another commonly-used and validated scale, Omni RPE, includes pictorial descriptors in specific to the context along with anchor words. Thus, the Omni RPE is thought to be more generalizable </w:t>
        </w:r>
        <w:r w:rsidRPr="00650CB5" w:rsidDel="00251835">
          <w:fldChar w:fldCharType="begin" w:fldLock="1"/>
        </w:r>
        <w:r w:rsidRPr="00650CB5" w:rsidDel="00251835">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Pr="00650CB5" w:rsidDel="00251835">
          <w:fldChar w:fldCharType="separate"/>
        </w:r>
        <w:r w:rsidRPr="00650CB5" w:rsidDel="00251835">
          <w:rPr>
            <w:noProof/>
          </w:rPr>
          <w:t>(Lea et al., 2022)</w:t>
        </w:r>
        <w:r w:rsidRPr="00650CB5" w:rsidDel="00251835">
          <w:fldChar w:fldCharType="end"/>
        </w:r>
        <w:r w:rsidRPr="00650CB5" w:rsidDel="00251835">
          <w:t xml:space="preserve">.  </w:t>
        </w:r>
      </w:moveFrom>
    </w:p>
    <w:p w14:paraId="60F0BF09" w14:textId="6F18369D" w:rsidR="00842307" w:rsidRPr="00650CB5" w:rsidDel="004C7682" w:rsidRDefault="00842307" w:rsidP="00021633">
      <w:pPr>
        <w:pStyle w:val="MDPI31text"/>
        <w:rPr>
          <w:del w:id="50" w:author="Thamsuwan, Ornwipa" w:date="2022-10-19T09:37:00Z"/>
          <w:moveFrom w:id="51" w:author="Thamsuwan, Ornwipa" w:date="2022-10-19T09:34:00Z"/>
        </w:rPr>
      </w:pPr>
      <w:moveFrom w:id="52" w:author="Thamsuwan, Ornwipa" w:date="2022-10-19T09:34:00Z">
        <w:r w:rsidRPr="00650CB5" w:rsidDel="00251835">
          <w:t xml:space="preserve">The relationships between subjectively-reported and direct measures have been investigated in laboratory studies. A previous study found a significant linear relationship between the EMG MPF of upper trapezius and the Borg CR10 at shoulder elevation endurance tasks </w:t>
        </w:r>
        <w:r w:rsidRPr="00650CB5" w:rsidDel="00251835">
          <w:fldChar w:fldCharType="begin" w:fldLock="1"/>
        </w:r>
        <w:r w:rsidRPr="00650CB5" w:rsidDel="00251835">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elevation","type":"article-journal","volume":"95"},"uris":["http://www.mendeley.com/documents/?uuid=647fda25-08d2-4032-9d0d-d5853c2f8101"]}],"mendeley":{"formattedCitation":"(Hummel et al., 2005)","plainTextFormattedCitation":"(Hummel et al., 2005)","previouslyFormattedCitation":"(Hummel et al., 2005)"},"properties":{"noteIndex":0},"schema":"https://github.com/citation-style-language/schema/raw/master/csl-citation.json"}</w:instrText>
        </w:r>
        <w:r w:rsidRPr="00650CB5" w:rsidDel="00251835">
          <w:fldChar w:fldCharType="separate"/>
        </w:r>
        <w:r w:rsidRPr="00650CB5" w:rsidDel="00251835">
          <w:rPr>
            <w:noProof/>
          </w:rPr>
          <w:t>(Hummel et al., 2005)</w:t>
        </w:r>
        <w:r w:rsidRPr="00650CB5" w:rsidDel="00251835">
          <w:fldChar w:fldCharType="end"/>
        </w:r>
        <w:r w:rsidRPr="00650CB5" w:rsidDel="00251835">
          <w:t xml:space="preserve">. Similarly, correlations were found between the EMG MPF of lumbar muscle and the Borg CR10 results during repetitive and prolonged trunk extension tasks </w:t>
        </w:r>
        <w:r w:rsidRPr="00650CB5" w:rsidDel="00251835">
          <w:fldChar w:fldCharType="begin" w:fldLock="1"/>
        </w:r>
        <w:r w:rsidRPr="00650CB5" w:rsidDel="00251835">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Pr="00650CB5" w:rsidDel="00251835">
          <w:fldChar w:fldCharType="separate"/>
        </w:r>
        <w:r w:rsidRPr="00650CB5" w:rsidDel="00251835">
          <w:rPr>
            <w:noProof/>
          </w:rPr>
          <w:t>(Dedering et al., 1999; Kankaanpaa et al., 1997)</w:t>
        </w:r>
        <w:r w:rsidRPr="00650CB5" w:rsidDel="00251835">
          <w:fldChar w:fldCharType="end"/>
        </w:r>
        <w:r w:rsidRPr="00650CB5" w:rsidDel="00251835">
          <w:t xml:space="preserve">. Regarding the muscle activity, i.e. the amplitude of the EMG signal, another study </w:t>
        </w:r>
        <w:r w:rsidRPr="00650CB5" w:rsidDel="00251835">
          <w:fldChar w:fldCharType="begin" w:fldLock="1"/>
        </w:r>
        <w:r w:rsidRPr="00650CB5" w:rsidDel="00251835">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Pr="00650CB5" w:rsidDel="00251835">
          <w:fldChar w:fldCharType="separate"/>
        </w:r>
        <w:r w:rsidRPr="00650CB5" w:rsidDel="00251835">
          <w:rPr>
            <w:noProof/>
          </w:rPr>
          <w:t>(Kuijt-Evers et al., 2007)</w:t>
        </w:r>
        <w:r w:rsidRPr="00650CB5" w:rsidDel="00251835">
          <w:fldChar w:fldCharType="end"/>
        </w:r>
        <w:r w:rsidRPr="00650CB5" w:rsidDel="00251835">
          <w:t xml:space="preserve"> observed that there was a  relationship between the EMG in the percentage of maximum voluntary contraction and the subjective ratings of discomfort </w:t>
        </w:r>
        <w:r w:rsidRPr="00650CB5" w:rsidDel="00251835">
          <w:fldChar w:fldCharType="begin" w:fldLock="1"/>
        </w:r>
        <w:r w:rsidRPr="00650CB5" w:rsidDel="00251835">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Pr="00650CB5" w:rsidDel="00251835">
          <w:fldChar w:fldCharType="separate"/>
        </w:r>
        <w:r w:rsidRPr="00650CB5" w:rsidDel="00251835">
          <w:rPr>
            <w:noProof/>
          </w:rPr>
          <w:t>(Groenesteijn et al., 2004)</w:t>
        </w:r>
        <w:r w:rsidRPr="00650CB5" w:rsidDel="00251835">
          <w:fldChar w:fldCharType="end"/>
        </w:r>
        <w:r w:rsidRPr="00650CB5" w:rsidDel="00251835">
          <w:t xml:space="preserve"> in hand tool uses, only in trapezius but not in other muscles.</w:t>
        </w:r>
      </w:moveFrom>
    </w:p>
    <w:moveFromRangeEnd w:id="44"/>
    <w:p w14:paraId="0EDDA5B2" w14:textId="77777777" w:rsidR="00842307" w:rsidRPr="00650CB5" w:rsidRDefault="00842307" w:rsidP="00021633">
      <w:pPr>
        <w:pStyle w:val="MDPI31text"/>
      </w:pPr>
      <w:r w:rsidRPr="00650CB5">
        <w:t>Despite many laboratory validation studies of subjective scales, studies on associations between direct and subjectively-reported ergonomic measures are lacking in the field settings. It is unclear whether the subjective rating scales validated in the controlled environment could be applied to the ergonomic assessment in the field.</w:t>
      </w:r>
    </w:p>
    <w:p w14:paraId="682A66F1" w14:textId="6FD86CF2" w:rsidR="00842307" w:rsidRPr="00650CB5" w:rsidDel="004C7682" w:rsidRDefault="00021633" w:rsidP="00021633">
      <w:pPr>
        <w:pStyle w:val="MDPI22heading2"/>
        <w:spacing w:before="240"/>
        <w:rPr>
          <w:del w:id="53" w:author="Thamsuwan, Ornwipa" w:date="2022-10-19T09:37:00Z"/>
        </w:rPr>
      </w:pPr>
      <w:del w:id="54" w:author="Thamsuwan, Ornwipa" w:date="2022-10-19T09:37:00Z">
        <w:r w:rsidRPr="00650CB5" w:rsidDel="004C7682">
          <w:delText xml:space="preserve">1.3. </w:delText>
        </w:r>
        <w:r w:rsidR="00842307" w:rsidRPr="00650CB5" w:rsidDel="004C7682">
          <w:delText>Objectives of this study</w:delText>
        </w:r>
      </w:del>
    </w:p>
    <w:p w14:paraId="3DBC1E1E" w14:textId="742584A4" w:rsidR="00842307" w:rsidRPr="00650CB5" w:rsidRDefault="00842307" w:rsidP="00021633">
      <w:pPr>
        <w:pStyle w:val="MDPI31text"/>
      </w:pPr>
      <w:r w:rsidRPr="00650CB5">
        <w:t xml:space="preserve">In the context of Hispanic, both migrant and non-migrant, farmworkers in </w:t>
      </w:r>
      <w:del w:id="55" w:author="Thamsuwan, Ornwipa" w:date="2022-10-19T09:37:00Z">
        <w:r w:rsidRPr="00650CB5" w:rsidDel="004C7682">
          <w:delText xml:space="preserve">the </w:delText>
        </w:r>
      </w:del>
      <w:r w:rsidRPr="00650CB5">
        <w:t xml:space="preserve">North America, the primary objective of this study was to determine whether </w:t>
      </w:r>
      <w:ins w:id="56" w:author="Thamsuwan, Ornwipa" w:date="2022-10-19T09:38:00Z">
        <w:r w:rsidR="004C7682">
          <w:t>the subjective measures of the exertion of the overall body and at the local body parts could be used to predict the workload and fatigue directly measured with sensors</w:t>
        </w:r>
      </w:ins>
      <w:del w:id="57" w:author="Thamsuwan, Ornwipa" w:date="2022-10-19T09:38:00Z">
        <w:r w:rsidRPr="00650CB5" w:rsidDel="004C7682">
          <w:delText>there are associations between the directly measured, sensor-based and subjective evaluations of overall exertion levels as well as at exertions in local body parts</w:delText>
        </w:r>
      </w:del>
      <w:r w:rsidRPr="00650CB5">
        <w:t xml:space="preserve">. Specifically, this study aimed to determine 1.) the association between metabolic, i.e. cardiovascular, load and the overall Omni and RPE scales, and 2.) the association between localized muscle fatigue measured through </w:t>
      </w:r>
      <w:del w:id="58" w:author="Thamsuwan, Ornwipa" w:date="2022-10-19T09:38:00Z">
        <w:r w:rsidRPr="00650CB5" w:rsidDel="004C7682">
          <w:delText xml:space="preserve">EMG </w:delText>
        </w:r>
      </w:del>
      <w:ins w:id="59" w:author="Thamsuwan, Ornwipa" w:date="2022-10-19T09:38:00Z">
        <w:r w:rsidR="004C7682">
          <w:t>electromyography</w:t>
        </w:r>
        <w:r w:rsidR="004C7682" w:rsidRPr="00650CB5">
          <w:t xml:space="preserve"> </w:t>
        </w:r>
      </w:ins>
      <w:r w:rsidRPr="00650CB5">
        <w:t xml:space="preserve">and the local </w:t>
      </w:r>
      <w:ins w:id="60" w:author="Thamsuwan, Ornwipa" w:date="2022-10-19T09:38:00Z">
        <w:r w:rsidR="004C7682">
          <w:t xml:space="preserve">Borg </w:t>
        </w:r>
      </w:ins>
      <w:r w:rsidRPr="00650CB5">
        <w:t>CR-10 scales.</w:t>
      </w:r>
    </w:p>
    <w:p w14:paraId="74DC3452" w14:textId="278FD89B" w:rsidR="00842307" w:rsidRPr="00650CB5" w:rsidRDefault="00021633" w:rsidP="00021633">
      <w:pPr>
        <w:pStyle w:val="MDPI21heading1"/>
      </w:pPr>
      <w:r w:rsidRPr="00650CB5">
        <w:t xml:space="preserve">2. </w:t>
      </w:r>
      <w:r w:rsidR="00842307" w:rsidRPr="00650CB5">
        <w:t>Methods</w:t>
      </w:r>
    </w:p>
    <w:p w14:paraId="3ED01C4F" w14:textId="1C337131" w:rsidR="00842307" w:rsidRPr="00650CB5" w:rsidRDefault="00021633" w:rsidP="00021633">
      <w:pPr>
        <w:pStyle w:val="MDPI22heading2"/>
      </w:pPr>
      <w:r w:rsidRPr="00650CB5">
        <w:t xml:space="preserve">2.1. </w:t>
      </w:r>
      <w:r w:rsidR="00842307" w:rsidRPr="00650CB5">
        <w:t xml:space="preserve">Participants </w:t>
      </w:r>
    </w:p>
    <w:p w14:paraId="50DAD98A" w14:textId="786B4842" w:rsidR="00842307" w:rsidRPr="00650CB5" w:rsidRDefault="00842307" w:rsidP="00021633">
      <w:pPr>
        <w:pStyle w:val="MDPI31text"/>
      </w:pPr>
      <w:moveFromRangeStart w:id="61" w:author="Thamsuwan, Ornwipa" w:date="2022-10-19T09:43:00Z" w:name="move117065014"/>
      <w:moveFrom w:id="62" w:author="Thamsuwan, Ornwipa" w:date="2022-10-19T09:43:00Z">
        <w:r w:rsidRPr="00650CB5" w:rsidDel="004C7682">
          <w:t xml:space="preserve">Twenty-four Hispanic male apple pickers participated in the study. The participants’ ages were on average 28.4 years (range 18-47 years). Their experience as farmworkers harvesting tree fruits in the United States were on average 3.4 years (range 1-14 years). </w:t>
        </w:r>
      </w:moveFrom>
      <w:bookmarkStart w:id="63" w:name="_Hlk116636068"/>
      <w:moveFromRangeEnd w:id="61"/>
      <w:ins w:id="64" w:author="Thamsuwan, Ornwipa" w:date="2022-10-19T09:40:00Z">
        <w:r w:rsidR="004C7682">
          <w:t xml:space="preserve">Participants were selected to represent the major characteristics of Hispanic male farmworkers in an industrialized orchard in the Washington State as well as in the United States in general. </w:t>
        </w:r>
        <w:del w:id="65" w:author="Ornwipa Thamsuwan" w:date="2022-12-19T09:49:00Z">
          <w:r w:rsidR="004C7682" w:rsidDel="00BF65EC">
            <w:delText xml:space="preserve">The number of participants were determined to yield statistical powers and data saturation among this population. </w:delText>
          </w:r>
        </w:del>
        <w:bookmarkStart w:id="66" w:name="_Hlk116637081"/>
        <w:r w:rsidR="004C7682">
          <w:t>The research team members include male and female local researchers of Latin American origin, who understand the cultural dynamics within the population. The orchard owners and managers were initially contacted for permission for conducting a research at their site. Then all participants were recruited on the day prior to the first day of data collection.</w:t>
        </w:r>
        <w:bookmarkEnd w:id="66"/>
        <w:r w:rsidR="004C7682">
          <w:t xml:space="preserve"> </w:t>
        </w:r>
      </w:ins>
      <w:bookmarkEnd w:id="63"/>
      <w:r w:rsidRPr="00650CB5">
        <w:t>The participants were equally divided into three groups based on three different harvesting methods: 1.) picking apples at the lower level of the trees up to their reach distance overhead, denoted as “Ground” workers, 2.) using a ladder to pick apples from the full trees, denoted as “Ladder” workers, and 3.) picking apples at the upper level of the trees while standing on the semi-automated mobile orchard platform, denoted as “Platform” workers. All the participants worked in the same schedule from 7:00 to 15:30 with a break during 9:30-10:00.</w:t>
      </w:r>
    </w:p>
    <w:p w14:paraId="76D870FA" w14:textId="70992FDD" w:rsidR="00842307" w:rsidRDefault="00842307" w:rsidP="00021633">
      <w:pPr>
        <w:pStyle w:val="MDPI31text"/>
        <w:rPr>
          <w:ins w:id="67" w:author="Thamsuwan, Ornwipa" w:date="2022-10-19T09:31:00Z"/>
        </w:rPr>
      </w:pPr>
      <w:moveFromRangeStart w:id="68" w:author="Thamsuwan, Ornwipa" w:date="2022-10-19T09:49:00Z" w:name="move117065407"/>
      <w:moveFrom w:id="69" w:author="Thamsuwan, Ornwipa" w:date="2022-10-19T09:49:00Z">
        <w:r w:rsidRPr="00650CB5" w:rsidDel="0000633A">
          <w:t xml:space="preserve">The protocols for participant recruitment and data collection were approved by the university’s Human Subject’s Division Institutional Rview Board. </w:t>
        </w:r>
      </w:moveFrom>
      <w:moveFromRangeEnd w:id="68"/>
      <w:del w:id="70" w:author="Thamsuwan, Ornwipa" w:date="2022-10-19T09:50:00Z">
        <w:r w:rsidRPr="00650CB5" w:rsidDel="0000633A">
          <w:delText>All the participants provided their informed consent.</w:delText>
        </w:r>
      </w:del>
    </w:p>
    <w:p w14:paraId="208E15DE" w14:textId="3577250F" w:rsidR="00251835" w:rsidRPr="00650CB5" w:rsidRDefault="00251835" w:rsidP="00251835">
      <w:pPr>
        <w:pStyle w:val="MDPI22heading2"/>
        <w:spacing w:before="240"/>
        <w:rPr>
          <w:ins w:id="71" w:author="Thamsuwan, Ornwipa" w:date="2022-10-19T09:31:00Z"/>
        </w:rPr>
      </w:pPr>
      <w:ins w:id="72" w:author="Thamsuwan, Ornwipa" w:date="2022-10-19T09:31:00Z">
        <w:r w:rsidRPr="00650CB5">
          <w:lastRenderedPageBreak/>
          <w:t xml:space="preserve">2.2. </w:t>
        </w:r>
        <w:r>
          <w:t>Ergonomic exposure parameter selection</w:t>
        </w:r>
      </w:ins>
    </w:p>
    <w:p w14:paraId="05E9AE42" w14:textId="00AB8976" w:rsidR="00251835" w:rsidRPr="00650CB5" w:rsidRDefault="00251835" w:rsidP="00251835">
      <w:pPr>
        <w:pStyle w:val="MDPI23heading3"/>
        <w:rPr>
          <w:ins w:id="73" w:author="Thamsuwan, Ornwipa" w:date="2022-10-19T09:31:00Z"/>
        </w:rPr>
      </w:pPr>
      <w:ins w:id="74" w:author="Thamsuwan, Ornwipa" w:date="2022-10-19T09:31:00Z">
        <w:r w:rsidRPr="00650CB5">
          <w:t xml:space="preserve">2.2.1. </w:t>
        </w:r>
        <w:r>
          <w:t>Overall exertion</w:t>
        </w:r>
      </w:ins>
    </w:p>
    <w:p w14:paraId="72856BC7" w14:textId="7C8DB97F" w:rsidR="00251835" w:rsidRDefault="00251835" w:rsidP="00021633">
      <w:pPr>
        <w:pStyle w:val="MDPI31text"/>
        <w:rPr>
          <w:ins w:id="75" w:author="Thamsuwan, Ornwipa" w:date="2022-10-19T09:32:00Z"/>
        </w:rPr>
      </w:pPr>
      <w:moveToRangeStart w:id="76" w:author="Thamsuwan, Ornwipa" w:date="2022-10-19T09:31:00Z" w:name="move117064280"/>
      <w:moveTo w:id="77" w:author="Thamsuwan, Ornwipa" w:date="2022-10-19T09:31:00Z">
        <w:r w:rsidRPr="00650CB5">
          <w:t xml:space="preserve">Metabolic equivalent (MET), defined as the oxygen consumption of a person and representing a rate at which a person burns energy, has been widely accepted as a measures for the intensity of a physical exercise or work among adults aged 18 to 65 years </w:t>
        </w:r>
        <w:r w:rsidRPr="00650CB5">
          <w:fldChar w:fldCharType="begin" w:fldLock="1"/>
        </w:r>
        <w:r w:rsidRPr="00650CB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Pr="00650CB5">
          <w:fldChar w:fldCharType="separate"/>
        </w:r>
        <w:r w:rsidRPr="00650CB5">
          <w:rPr>
            <w:noProof/>
          </w:rPr>
          <w:t>(Cristi-Montero, 2016; Haskel et al., 2007)</w:t>
        </w:r>
        <w:r w:rsidRPr="00650CB5">
          <w:fldChar w:fldCharType="end"/>
        </w:r>
        <w:r w:rsidRPr="00650CB5">
          <w:t xml:space="preserve">. Since it is difficult to measure oxygen consumption outside laboratories, numerous studies estimated the MET using other measures that are feasible in the field such as acceleration </w:t>
        </w:r>
        <w:r w:rsidRPr="00650CB5">
          <w:fldChar w:fldCharType="begin" w:fldLock="1"/>
        </w:r>
        <w:r w:rsidRPr="00650CB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Pr="00650CB5">
          <w:fldChar w:fldCharType="separate"/>
        </w:r>
        <w:r w:rsidRPr="00650CB5">
          <w:rPr>
            <w:noProof/>
          </w:rPr>
          <w:t>(Evans et al., 2022; Nakanishi et al., 2018)</w:t>
        </w:r>
        <w:r w:rsidRPr="00650CB5">
          <w:fldChar w:fldCharType="end"/>
        </w:r>
        <w:r w:rsidRPr="00650CB5">
          <w:t xml:space="preserve"> and heart rate </w:t>
        </w:r>
        <w:r w:rsidRPr="00650CB5">
          <w:fldChar w:fldCharType="begin" w:fldLock="1"/>
        </w:r>
        <w:r w:rsidRPr="00650CB5">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Pr="00650CB5">
          <w:fldChar w:fldCharType="separate"/>
        </w:r>
        <w:r w:rsidRPr="00650CB5">
          <w:rPr>
            <w:noProof/>
          </w:rPr>
          <w:t>(Caballero et al., 2019; Keytel et al., 2005; Nakanishi et al., 2018)</w:t>
        </w:r>
        <w:r w:rsidRPr="00650CB5">
          <w:fldChar w:fldCharType="end"/>
        </w:r>
        <w:r w:rsidRPr="00650CB5">
          <w:t xml:space="preserve">. In occupational health, a heart-rate-based approach was also developed for determining the cost effectiveness of ergonomic interventions including break strategies, i.e. duration and frequency, as well as the provision of air-conditioning </w:t>
        </w:r>
        <w:r w:rsidRPr="00650CB5">
          <w:fldChar w:fldCharType="begin" w:fldLock="1"/>
        </w:r>
        <w:r w:rsidRPr="00650CB5">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Pr="00650CB5">
          <w:fldChar w:fldCharType="separate"/>
        </w:r>
        <w:r w:rsidRPr="00650CB5">
          <w:rPr>
            <w:noProof/>
          </w:rPr>
          <w:t>(Bedny et al., 2001)</w:t>
        </w:r>
        <w:r w:rsidRPr="00650CB5">
          <w:fldChar w:fldCharType="end"/>
        </w:r>
        <w:r w:rsidRPr="00650CB5">
          <w:t xml:space="preserve">. In agricultural field settings, heart rates were used for evaluating work conditions in several activities such as cultivating potatoes </w:t>
        </w:r>
        <w:r w:rsidRPr="00650CB5">
          <w:fldChar w:fldCharType="begin" w:fldLock="1"/>
        </w:r>
        <w:r w:rsidRPr="00650CB5">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Pr="00336647">
          <w:rPr>
            <w:lang w:val="fr-CA"/>
          </w:rPr>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Pr="00650CB5">
          <w:fldChar w:fldCharType="separate"/>
        </w:r>
        <w:r w:rsidRPr="00336647">
          <w:rPr>
            <w:noProof/>
            <w:lang w:val="fr-CA"/>
          </w:rPr>
          <w:t>(Das et al., 2013)</w:t>
        </w:r>
        <w:r w:rsidRPr="00650CB5">
          <w:fldChar w:fldCharType="end"/>
        </w:r>
        <w:r w:rsidRPr="00336647">
          <w:rPr>
            <w:lang w:val="fr-CA"/>
          </w:rPr>
          <w:t xml:space="preserve">, </w:t>
        </w:r>
        <w:proofErr w:type="spellStart"/>
        <w:r w:rsidRPr="00336647">
          <w:rPr>
            <w:lang w:val="fr-CA"/>
          </w:rPr>
          <w:t>rice</w:t>
        </w:r>
        <w:proofErr w:type="spellEnd"/>
        <w:r w:rsidRPr="00336647">
          <w:rPr>
            <w:lang w:val="fr-CA"/>
          </w:rPr>
          <w:t xml:space="preserve"> </w:t>
        </w:r>
        <w:r w:rsidRPr="00650CB5">
          <w:fldChar w:fldCharType="begin" w:fldLock="1"/>
        </w:r>
        <w:r w:rsidRPr="00336647">
          <w:rPr>
            <w:lang w:val="fr-CA"/>
          </w:rPr>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Pr="00650CB5">
          <w:fldChar w:fldCharType="separate"/>
        </w:r>
        <w:r w:rsidRPr="00336647">
          <w:rPr>
            <w:noProof/>
            <w:lang w:val="fr-CA"/>
          </w:rPr>
          <w:t>(Sahu et al., 2013)</w:t>
        </w:r>
        <w:r w:rsidRPr="00650CB5">
          <w:fldChar w:fldCharType="end"/>
        </w:r>
        <w:r w:rsidRPr="00336647">
          <w:rPr>
            <w:lang w:val="fr-CA"/>
          </w:rPr>
          <w:t xml:space="preserve">, </w:t>
        </w:r>
        <w:proofErr w:type="spellStart"/>
        <w:r w:rsidRPr="00336647">
          <w:rPr>
            <w:lang w:val="fr-CA"/>
          </w:rPr>
          <w:t>wheat</w:t>
        </w:r>
        <w:proofErr w:type="spellEnd"/>
        <w:r w:rsidRPr="00336647">
          <w:rPr>
            <w:lang w:val="fr-CA"/>
          </w:rPr>
          <w:t xml:space="preserve"> </w:t>
        </w:r>
        <w:r w:rsidRPr="00650CB5">
          <w:fldChar w:fldCharType="begin" w:fldLock="1"/>
        </w:r>
        <w:r w:rsidRPr="00336647">
          <w:rPr>
            <w:lang w:val="fr-CA"/>
          </w:rPr>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Pr="00650CB5">
          <w:fldChar w:fldCharType="separate"/>
        </w:r>
        <w:r w:rsidRPr="00336647">
          <w:rPr>
            <w:noProof/>
            <w:lang w:val="fr-CA"/>
          </w:rPr>
          <w:t>(Alka et al., 2014)</w:t>
        </w:r>
        <w:r w:rsidRPr="00650CB5">
          <w:fldChar w:fldCharType="end"/>
        </w:r>
        <w:r w:rsidRPr="00336647">
          <w:rPr>
            <w:lang w:val="fr-CA"/>
          </w:rPr>
          <w:t xml:space="preserve"> and </w:t>
        </w:r>
        <w:proofErr w:type="spellStart"/>
        <w:r w:rsidRPr="00336647">
          <w:rPr>
            <w:lang w:val="fr-CA"/>
          </w:rPr>
          <w:t>apples</w:t>
        </w:r>
        <w:proofErr w:type="spellEnd"/>
        <w:r w:rsidRPr="00336647">
          <w:rPr>
            <w:lang w:val="fr-CA"/>
          </w:rPr>
          <w:t xml:space="preserve"> </w:t>
        </w:r>
        <w:r w:rsidRPr="00650CB5">
          <w:fldChar w:fldCharType="begin" w:fldLock="1"/>
        </w:r>
        <w:r w:rsidRPr="00336647">
          <w:rPr>
            <w:lang w:val="fr-CA"/>
          </w:rPr>
          <w:instrText>ADDIN CSL_CITATION {"citationItems":[{"id":"ITEM-1","itemData":{"DOI":"10.1080/1059924X.2019.1593273","ISSN":"15450813","abstract":"© 2019, © 2019 Informa UK Limited, trading as Taylor  &amp;  Francis Group. Although m</w:instrText>
        </w:r>
        <w:r w:rsidRPr="00650CB5">
          <w:instrText>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Pr="00650CB5">
          <w:fldChar w:fldCharType="separate"/>
        </w:r>
        <w:r w:rsidRPr="00650CB5">
          <w:rPr>
            <w:noProof/>
          </w:rPr>
          <w:t>(Thamsuwan et al., 2019)</w:t>
        </w:r>
        <w:r w:rsidRPr="00650CB5">
          <w:fldChar w:fldCharType="end"/>
        </w:r>
        <w:r w:rsidRPr="00650CB5">
          <w:t xml:space="preserve">. However, one drawback with heart rate-based methods is that heart rate varies by age, sex, BMI and fitness </w:t>
        </w:r>
        <w:r w:rsidRPr="00650CB5">
          <w:fldChar w:fldCharType="begin" w:fldLock="1"/>
        </w:r>
        <w:r w:rsidRPr="00650CB5">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Pr="00650CB5">
          <w:fldChar w:fldCharType="separate"/>
        </w:r>
        <w:r w:rsidRPr="00650CB5">
          <w:rPr>
            <w:noProof/>
          </w:rPr>
          <w:t>(Hiilloskorpi et al., 1999)</w:t>
        </w:r>
        <w:r w:rsidRPr="00650CB5">
          <w:fldChar w:fldCharType="end"/>
        </w:r>
        <w:r w:rsidRPr="00650CB5">
          <w:t xml:space="preserve">. For the aforementioned reasons, percent heart rate reserve (% HRR), which adjusts for the maximum heart rate and resting heart rate, and has a strong association with the oxygen uptake </w:t>
        </w:r>
        <w:r w:rsidRPr="00650CB5">
          <w:fldChar w:fldCharType="begin" w:fldLock="1"/>
        </w:r>
        <w:r w:rsidRPr="00650CB5">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Pr="00650CB5">
          <w:fldChar w:fldCharType="separate"/>
        </w:r>
        <w:r w:rsidRPr="00650CB5">
          <w:rPr>
            <w:noProof/>
          </w:rPr>
          <w:t>(Cunha et al., 2011)</w:t>
        </w:r>
        <w:r w:rsidRPr="00650CB5">
          <w:fldChar w:fldCharType="end"/>
        </w:r>
        <w:r w:rsidRPr="00650CB5">
          <w:t xml:space="preserve">, has been proposed to be a predictor of MET. On farms, % HRR was used for evaluating an assistive device for digging task </w:t>
        </w:r>
        <w:r w:rsidRPr="00650CB5">
          <w:fldChar w:fldCharType="begin" w:fldLock="1"/>
        </w:r>
        <w:r w:rsidRPr="00650CB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Pr="00650CB5">
          <w:fldChar w:fldCharType="separate"/>
        </w:r>
        <w:r w:rsidRPr="00650CB5">
          <w:rPr>
            <w:noProof/>
          </w:rPr>
          <w:t>(Dewi &amp; Komatsuzaki, 2018)</w:t>
        </w:r>
        <w:r w:rsidRPr="00650CB5">
          <w:fldChar w:fldCharType="end"/>
        </w:r>
        <w:r w:rsidRPr="00650CB5">
          <w:t>.</w:t>
        </w:r>
      </w:moveTo>
      <w:moveToRangeEnd w:id="76"/>
    </w:p>
    <w:p w14:paraId="0DA06A87" w14:textId="22BCBE7D" w:rsidR="00251835" w:rsidRPr="00650CB5" w:rsidRDefault="00251835" w:rsidP="00251835">
      <w:pPr>
        <w:pStyle w:val="MDPI23heading3"/>
        <w:spacing w:before="240"/>
        <w:rPr>
          <w:ins w:id="78" w:author="Thamsuwan, Ornwipa" w:date="2022-10-19T09:32:00Z"/>
        </w:rPr>
      </w:pPr>
      <w:ins w:id="79" w:author="Thamsuwan, Ornwipa" w:date="2022-10-19T09:32:00Z">
        <w:r w:rsidRPr="00650CB5">
          <w:t xml:space="preserve">2.2.2. </w:t>
        </w:r>
        <w:r>
          <w:t>Local body fatigue</w:t>
        </w:r>
      </w:ins>
    </w:p>
    <w:p w14:paraId="35666210" w14:textId="77777777" w:rsidR="00251835" w:rsidRPr="00650CB5" w:rsidRDefault="00251835" w:rsidP="00251835">
      <w:pPr>
        <w:pStyle w:val="MDPI31text"/>
        <w:rPr>
          <w:moveTo w:id="80" w:author="Thamsuwan, Ornwipa" w:date="2022-10-19T09:33:00Z"/>
        </w:rPr>
      </w:pPr>
      <w:moveToRangeStart w:id="81" w:author="Thamsuwan, Ornwipa" w:date="2022-10-19T09:33:00Z" w:name="move117064401"/>
      <w:moveTo w:id="82" w:author="Thamsuwan, Ornwipa" w:date="2022-10-19T09:33:00Z">
        <w:r w:rsidRPr="00650CB5">
          <w:t xml:space="preserve">Surface electromyography (EMG) has been used for assessing muscle activity in the field of occupational ergonomics </w:t>
        </w:r>
        <w:r w:rsidRPr="00650CB5">
          <w:fldChar w:fldCharType="begin" w:fldLock="1"/>
        </w:r>
        <w:r w:rsidRPr="00650CB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rsidRPr="00650CB5">
          <w:fldChar w:fldCharType="separate"/>
        </w:r>
        <w:r w:rsidRPr="00650CB5">
          <w:rPr>
            <w:noProof/>
          </w:rPr>
          <w:t>(Hägg et al., 2000; Luttmann et al., 2000)</w:t>
        </w:r>
        <w:r w:rsidRPr="00650CB5">
          <w:fldChar w:fldCharType="end"/>
        </w:r>
        <w:r w:rsidRPr="00650CB5">
          <w:t xml:space="preserve">. EMG amplitude has a dose-response relationship with a force applied during muscle contraction </w:t>
        </w:r>
        <w:r w:rsidRPr="00650CB5">
          <w:fldChar w:fldCharType="begin" w:fldLock="1"/>
        </w:r>
        <w:r w:rsidRPr="00650CB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Pr="00650CB5">
          <w:fldChar w:fldCharType="separate"/>
        </w:r>
        <w:r w:rsidRPr="00650CB5">
          <w:rPr>
            <w:noProof/>
          </w:rPr>
          <w:t>(Hägg et al., 2000)</w:t>
        </w:r>
        <w:r w:rsidRPr="00650CB5">
          <w:fldChar w:fldCharType="end"/>
        </w:r>
        <w:r w:rsidRPr="00650CB5">
          <w:t xml:space="preserve">. Also, based on the spectral analysis of an EMG signal, a decrease in EMG mean power frequency (MPF) has been shown to be associated with muscle fatigue </w:t>
        </w:r>
        <w:r w:rsidRPr="00650CB5">
          <w:fldChar w:fldCharType="begin" w:fldLock="1"/>
        </w:r>
        <w:r w:rsidRPr="00650CB5">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Pr="00650CB5">
          <w:fldChar w:fldCharType="separate"/>
        </w:r>
        <w:r w:rsidRPr="00650CB5">
          <w:rPr>
            <w:noProof/>
          </w:rPr>
          <w:t>(Luttmann et al., 2000)</w:t>
        </w:r>
        <w:r w:rsidRPr="00650CB5">
          <w:fldChar w:fldCharType="end"/>
        </w:r>
        <w:r w:rsidRPr="00650CB5">
          <w:t xml:space="preserve">. Surface EMG has already been used for evaluating physical work demand, and for comparing new and traditional harvesting tools. In laboratory studies, surface EMG has been used for evaluating the efficacy of emerging technology such as vertical keyboards </w:t>
        </w:r>
        <w:r w:rsidRPr="00650CB5">
          <w:fldChar w:fldCharType="begin" w:fldLock="1"/>
        </w:r>
        <w:r w:rsidRPr="00650CB5">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Pr="00650CB5">
          <w:fldChar w:fldCharType="separate"/>
        </w:r>
        <w:r w:rsidRPr="00650CB5">
          <w:rPr>
            <w:noProof/>
          </w:rPr>
          <w:t>(van Galen et al., 2007)</w:t>
        </w:r>
        <w:r w:rsidRPr="00650CB5">
          <w:fldChar w:fldCharType="end"/>
        </w:r>
        <w:r w:rsidRPr="00650CB5">
          <w:t xml:space="preserve"> and the size of different touch screen keyboards </w:t>
        </w:r>
        <w:r w:rsidRPr="00650CB5">
          <w:fldChar w:fldCharType="begin" w:fldLock="1"/>
        </w:r>
        <w:r w:rsidRPr="00650CB5">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Pr="00650CB5">
          <w:fldChar w:fldCharType="separate"/>
        </w:r>
        <w:r w:rsidRPr="00650CB5">
          <w:rPr>
            <w:noProof/>
          </w:rPr>
          <w:t>(Kim et al., 2014, 2013)</w:t>
        </w:r>
        <w:r w:rsidRPr="00650CB5">
          <w:fldChar w:fldCharType="end"/>
        </w:r>
        <w:r w:rsidRPr="00650CB5">
          <w:t xml:space="preserve">. Nowadays, it is feasible to apply EMG techniques in field settings for general ergonomic assessments and the follow up of the effectiveness after the implementation of technology. In construction, EMG-based muscle fatigue was used in assessing scaffold building activity </w:t>
        </w:r>
        <w:r w:rsidRPr="00650CB5">
          <w:fldChar w:fldCharType="begin" w:fldLock="1"/>
        </w:r>
        <w:r w:rsidRPr="00650CB5">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Pr="00650CB5">
          <w:fldChar w:fldCharType="separate"/>
        </w:r>
        <w:r w:rsidRPr="00650CB5">
          <w:rPr>
            <w:noProof/>
          </w:rPr>
          <w:t>(Bangaru et al., 2021)</w:t>
        </w:r>
        <w:r w:rsidRPr="00650CB5">
          <w:fldChar w:fldCharType="end"/>
        </w:r>
        <w:r w:rsidRPr="00650CB5">
          <w:t xml:space="preserve">. In forestry, surface EMG was also used for measuring muscle activity at trapezius of machine operators </w:t>
        </w:r>
        <w:r w:rsidRPr="00650CB5">
          <w:fldChar w:fldCharType="begin" w:fldLock="1"/>
        </w:r>
        <w:r w:rsidRPr="00650CB5">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Pr="00650CB5">
          <w:fldChar w:fldCharType="separate"/>
        </w:r>
        <w:r w:rsidRPr="00650CB5">
          <w:rPr>
            <w:noProof/>
          </w:rPr>
          <w:t>(Østensvik et al., 2008)</w:t>
        </w:r>
        <w:r w:rsidRPr="00650CB5">
          <w:fldChar w:fldCharType="end"/>
        </w:r>
        <w:r w:rsidRPr="00650CB5">
          <w:t xml:space="preserve">. In different agricultural fields, EMG was used to assess on-farm exposures to biomechanical risk factors </w:t>
        </w:r>
        <w:r w:rsidRPr="00650CB5">
          <w:fldChar w:fldCharType="begin" w:fldLock="1"/>
        </w:r>
        <w:r w:rsidRPr="00650CB5">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Pr="00650CB5">
          <w:fldChar w:fldCharType="separate"/>
        </w:r>
        <w:r w:rsidRPr="00650CB5">
          <w:rPr>
            <w:noProof/>
          </w:rPr>
          <w:t>(Fethke et al., 2020)</w:t>
        </w:r>
        <w:r w:rsidRPr="00650CB5">
          <w:fldChar w:fldCharType="end"/>
        </w:r>
        <w:r w:rsidRPr="00650CB5">
          <w:t xml:space="preserve">, evaluate the efficacy of a rotary milking parlour as compared to herringbone and parallel milking parlours </w:t>
        </w:r>
        <w:r w:rsidRPr="00650CB5">
          <w:fldChar w:fldCharType="begin" w:fldLock="1"/>
        </w:r>
        <w:r w:rsidRPr="00650CB5">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Pr="00650CB5">
          <w:fldChar w:fldCharType="separate"/>
        </w:r>
        <w:r w:rsidRPr="00650CB5">
          <w:rPr>
            <w:noProof/>
          </w:rPr>
          <w:t>(Douphrate et al., 2017)</w:t>
        </w:r>
        <w:r w:rsidRPr="00650CB5">
          <w:fldChar w:fldCharType="end"/>
        </w:r>
        <w:r w:rsidRPr="00650CB5">
          <w:t xml:space="preserve">, compare the differences between farmworkers using ladders and mobile orchard platform in the tree fruit industry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 xml:space="preserve">, and investigate potential uses of an exoskeleton or a personal assistive suit for selected manual farm tasks </w:t>
        </w:r>
        <w:r w:rsidRPr="00650CB5">
          <w:fldChar w:fldCharType="begin" w:fldLock="1"/>
        </w:r>
        <w:r w:rsidRPr="00650CB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Pr="00650CB5">
          <w:fldChar w:fldCharType="separate"/>
        </w:r>
        <w:r w:rsidRPr="00650CB5">
          <w:rPr>
            <w:noProof/>
          </w:rPr>
          <w:t>(Dewi &amp; Komatsuzaki, 2018; Thamsuwan et al., 2020)</w:t>
        </w:r>
        <w:r w:rsidRPr="00650CB5">
          <w:fldChar w:fldCharType="end"/>
        </w:r>
        <w:r w:rsidRPr="00650CB5">
          <w:t>.</w:t>
        </w:r>
      </w:moveTo>
    </w:p>
    <w:moveToRangeEnd w:id="81"/>
    <w:p w14:paraId="71E2A8C4" w14:textId="482DE4AF" w:rsidR="00251835" w:rsidRPr="00650CB5" w:rsidRDefault="00251835" w:rsidP="00251835">
      <w:pPr>
        <w:pStyle w:val="MDPI23heading3"/>
        <w:spacing w:before="240"/>
        <w:rPr>
          <w:ins w:id="83" w:author="Thamsuwan, Ornwipa" w:date="2022-10-19T09:33:00Z"/>
        </w:rPr>
      </w:pPr>
      <w:ins w:id="84" w:author="Thamsuwan, Ornwipa" w:date="2022-10-19T09:33:00Z">
        <w:r w:rsidRPr="00650CB5">
          <w:t>2.2.</w:t>
        </w:r>
        <w:r>
          <w:t>3</w:t>
        </w:r>
        <w:r w:rsidRPr="00650CB5">
          <w:t xml:space="preserve">. </w:t>
        </w:r>
        <w:r>
          <w:t>Subjective measures</w:t>
        </w:r>
      </w:ins>
    </w:p>
    <w:p w14:paraId="48CCA2E2" w14:textId="6DF4FDD6" w:rsidR="00251835" w:rsidRPr="00650CB5" w:rsidRDefault="00251835" w:rsidP="00251835">
      <w:pPr>
        <w:pStyle w:val="MDPI31text"/>
        <w:rPr>
          <w:moveTo w:id="85" w:author="Thamsuwan, Ornwipa" w:date="2022-10-19T09:34:00Z"/>
        </w:rPr>
      </w:pPr>
      <w:moveToRangeStart w:id="86" w:author="Thamsuwan, Ornwipa" w:date="2022-10-19T09:34:00Z" w:name="move117064474"/>
      <w:moveTo w:id="87" w:author="Thamsuwan, Ornwipa" w:date="2022-10-19T09:34:00Z">
        <w:del w:id="88" w:author="Thamsuwan, Ornwipa" w:date="2022-10-19T09:35:00Z">
          <w:r w:rsidRPr="00650CB5" w:rsidDel="00056019">
            <w:delText xml:space="preserve">With regards to the subjective measures of effort, fatigue and discomfort, several different scales have been developed and validated. </w:delText>
          </w:r>
        </w:del>
        <w:r w:rsidRPr="00650CB5">
          <w:t xml:space="preserve">On one hand, Borg RPE </w:t>
        </w:r>
        <w:r w:rsidRPr="00650CB5">
          <w:fldChar w:fldCharType="begin" w:fldLock="1"/>
        </w:r>
        <w:r w:rsidRPr="00650CB5">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Pr="00650CB5">
          <w:fldChar w:fldCharType="separate"/>
        </w:r>
        <w:r w:rsidRPr="00650CB5">
          <w:rPr>
            <w:noProof/>
          </w:rPr>
          <w:t>(Borg, 1970)</w:t>
        </w:r>
        <w:r w:rsidRPr="00650CB5">
          <w:fldChar w:fldCharType="end"/>
        </w:r>
        <w:r w:rsidRPr="00650CB5">
          <w:t xml:space="preserve">, which is a perceived exertion scale ranging from 6 to 20, has been widely considered as a psychosomatic indicator of physical activity intensity during work. The Borg RPE was developed in the context of cardiovascular treadmill exercise and intended to be highly correlated with heart rate; that is, the RPE score multiplied by 10 generally represents a person’s actual heart rate in beats per minutes. </w:t>
        </w:r>
      </w:moveTo>
    </w:p>
    <w:p w14:paraId="6D91A292" w14:textId="77777777" w:rsidR="00251835" w:rsidRPr="00650CB5" w:rsidRDefault="00251835" w:rsidP="00251835">
      <w:pPr>
        <w:pStyle w:val="MDPI31text"/>
        <w:rPr>
          <w:moveTo w:id="89" w:author="Thamsuwan, Ornwipa" w:date="2022-10-19T09:34:00Z"/>
        </w:rPr>
      </w:pPr>
      <w:moveTo w:id="90" w:author="Thamsuwan, Ornwipa" w:date="2022-10-19T09:34:00Z">
        <w:r w:rsidRPr="00650CB5">
          <w:t xml:space="preserve">On the other hand, Borg CR10 </w:t>
        </w:r>
        <w:r w:rsidRPr="00650CB5">
          <w:fldChar w:fldCharType="begin" w:fldLock="1"/>
        </w:r>
        <w:r w:rsidRPr="00650CB5">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Pr="00650CB5">
          <w:fldChar w:fldCharType="separate"/>
        </w:r>
        <w:r w:rsidRPr="00650CB5">
          <w:rPr>
            <w:noProof/>
          </w:rPr>
          <w:t>(Borg, 1982)</w:t>
        </w:r>
        <w:r w:rsidRPr="00650CB5">
          <w:fldChar w:fldCharType="end"/>
        </w:r>
        <w:r w:rsidRPr="00650CB5">
          <w:t xml:space="preserve"> which is anchored at the number from 0 to 10, has been used as a local pain scale. The Borg CR10 has applications in ergonomic assessments; for instance, as a predictor of grip forces during hand tools tasks tested in a </w:t>
        </w:r>
        <w:r w:rsidRPr="00650CB5">
          <w:lastRenderedPageBreak/>
          <w:t xml:space="preserve">laboratory setting </w:t>
        </w:r>
        <w:r w:rsidRPr="00650CB5">
          <w:fldChar w:fldCharType="begin" w:fldLock="1"/>
        </w:r>
        <w:r w:rsidRPr="00650CB5">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Pr="00650CB5">
          <w:fldChar w:fldCharType="separate"/>
        </w:r>
        <w:r w:rsidRPr="00650CB5">
          <w:rPr>
            <w:noProof/>
          </w:rPr>
          <w:t>(McGorry et al., 2010)</w:t>
        </w:r>
        <w:r w:rsidRPr="00650CB5">
          <w:fldChar w:fldCharType="end"/>
        </w:r>
        <w:r w:rsidRPr="00650CB5">
          <w:t xml:space="preserve"> and as an indicator of risks to injury among janitors </w:t>
        </w:r>
        <w:r w:rsidRPr="00650CB5">
          <w:fldChar w:fldCharType="begin" w:fldLock="1"/>
        </w:r>
        <w:r w:rsidRPr="00650CB5">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Pr="00650CB5">
          <w:fldChar w:fldCharType="separate"/>
        </w:r>
        <w:r w:rsidRPr="00650CB5">
          <w:rPr>
            <w:noProof/>
          </w:rPr>
          <w:t>(Schwartz et al., 2019)</w:t>
        </w:r>
        <w:r w:rsidRPr="00650CB5">
          <w:fldChar w:fldCharType="end"/>
        </w:r>
        <w:r w:rsidRPr="00650CB5">
          <w:t xml:space="preserve"> and nurses </w:t>
        </w:r>
        <w:r w:rsidRPr="00650CB5">
          <w:fldChar w:fldCharType="begin" w:fldLock="1"/>
        </w:r>
        <w:r w:rsidRPr="00650CB5">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Pr="00650CB5">
          <w:fldChar w:fldCharType="separate"/>
        </w:r>
        <w:r w:rsidRPr="00650CB5">
          <w:rPr>
            <w:noProof/>
          </w:rPr>
          <w:t>(Vieira et al., 2006)</w:t>
        </w:r>
        <w:r w:rsidRPr="00650CB5">
          <w:fldChar w:fldCharType="end"/>
        </w:r>
        <w:r w:rsidRPr="00650CB5">
          <w:t xml:space="preserve">. One disadvantage of the Borg CR10 is a potential error due to the subjective nature; thus, it is needed to calibrate for the maximal level of exertion to achieve high accuracy </w:t>
        </w:r>
        <w:r w:rsidRPr="00650CB5">
          <w:fldChar w:fldCharType="begin" w:fldLock="1"/>
        </w:r>
        <w:r w:rsidRPr="00650CB5">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2006)","previouslyFormattedCitation":"(Spielholz, 2006)"},"properties":{"noteIndex":0},"schema":"https://github.com/citation-style-language/schema/raw/master/csl-citation.json"}</w:instrText>
        </w:r>
        <w:r w:rsidRPr="00650CB5">
          <w:fldChar w:fldCharType="separate"/>
        </w:r>
        <w:r w:rsidRPr="00650CB5">
          <w:rPr>
            <w:noProof/>
          </w:rPr>
          <w:t>(Spielholz, 2006)</w:t>
        </w:r>
        <w:r w:rsidRPr="00650CB5">
          <w:fldChar w:fldCharType="end"/>
        </w:r>
        <w:r w:rsidRPr="00650CB5">
          <w:t xml:space="preserve">. </w:t>
        </w:r>
      </w:moveTo>
    </w:p>
    <w:p w14:paraId="0716BF84" w14:textId="0D70FCD0" w:rsidR="00251835" w:rsidRPr="00650CB5" w:rsidRDefault="00251835" w:rsidP="00251835">
      <w:pPr>
        <w:pStyle w:val="MDPI31text"/>
        <w:rPr>
          <w:moveTo w:id="91" w:author="Thamsuwan, Ornwipa" w:date="2022-10-19T09:34:00Z"/>
        </w:rPr>
      </w:pPr>
      <w:moveTo w:id="92" w:author="Thamsuwan, Ornwipa" w:date="2022-10-19T09:34:00Z">
        <w:r w:rsidRPr="00650CB5">
          <w:t xml:space="preserve">Borg RPE and CR10 scales have been translated into several languages </w:t>
        </w:r>
        <w:r w:rsidRPr="00650CB5">
          <w:fldChar w:fldCharType="begin" w:fldLock="1"/>
        </w:r>
        <w:r w:rsidRPr="00650CB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Pr="00650CB5">
          <w:fldChar w:fldCharType="separate"/>
        </w:r>
        <w:r w:rsidRPr="00650CB5">
          <w:rPr>
            <w:noProof/>
          </w:rPr>
          <w:t>(Cabral et al., 2020; Haddad et al., 2013; Leung et al., 2004)</w:t>
        </w:r>
        <w:r w:rsidRPr="00650CB5">
          <w:fldChar w:fldCharType="end"/>
        </w:r>
        <w:r w:rsidRPr="00650CB5">
          <w:t>. While the Borg scales ha</w:t>
        </w:r>
        <w:del w:id="93" w:author="Ornwipa Thamsuwan" w:date="2022-12-21T14:31:00Z">
          <w:r w:rsidRPr="00650CB5" w:rsidDel="00464A85">
            <w:delText>s</w:delText>
          </w:r>
        </w:del>
      </w:moveTo>
      <w:ins w:id="94" w:author="Ornwipa Thamsuwan" w:date="2022-12-21T14:31:00Z">
        <w:r w:rsidR="00464A85">
          <w:t>ve</w:t>
        </w:r>
      </w:ins>
      <w:moveTo w:id="95" w:author="Thamsuwan, Ornwipa" w:date="2022-10-19T09:34:00Z">
        <w:r w:rsidRPr="00650CB5">
          <w:t xml:space="preserve"> a verbal description for each numeric value, another commonly-used and validated scale, Omni RPE, includes pictorial descriptors in specific to the context along with anchor words. Thus, the Omni RPE is thought to be more generalizable </w:t>
        </w:r>
        <w:r w:rsidRPr="00650CB5">
          <w:fldChar w:fldCharType="begin" w:fldLock="1"/>
        </w:r>
        <w:r w:rsidRPr="00650CB5">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Pr="00650CB5">
          <w:fldChar w:fldCharType="separate"/>
        </w:r>
        <w:r w:rsidRPr="00650CB5">
          <w:rPr>
            <w:noProof/>
          </w:rPr>
          <w:t>(Lea et al., 2022)</w:t>
        </w:r>
        <w:r w:rsidRPr="00650CB5">
          <w:fldChar w:fldCharType="end"/>
        </w:r>
        <w:r w:rsidRPr="00650CB5">
          <w:t xml:space="preserve">.  </w:t>
        </w:r>
      </w:moveTo>
    </w:p>
    <w:p w14:paraId="0EBDE3D4" w14:textId="363F0606" w:rsidR="00251835" w:rsidRPr="00650CB5" w:rsidDel="00251835" w:rsidRDefault="00251835" w:rsidP="00251835">
      <w:pPr>
        <w:pStyle w:val="MDPI31text"/>
        <w:rPr>
          <w:del w:id="96" w:author="Thamsuwan, Ornwipa" w:date="2022-10-19T09:34:00Z"/>
          <w:moveTo w:id="97" w:author="Thamsuwan, Ornwipa" w:date="2022-10-19T09:34:00Z"/>
        </w:rPr>
      </w:pPr>
      <w:moveTo w:id="98" w:author="Thamsuwan, Ornwipa" w:date="2022-10-19T09:34:00Z">
        <w:r w:rsidRPr="00650CB5">
          <w:t xml:space="preserve">The relationships between subjectively-reported and direct measures have been investigated in laboratory studies. A previous study found a significant linear relationship between the EMG MPF of upper trapezius and the Borg CR10 at shoulder elevation endurance tasks </w:t>
        </w:r>
        <w:r w:rsidRPr="00650CB5">
          <w:fldChar w:fldCharType="begin" w:fldLock="1"/>
        </w:r>
        <w:r w:rsidRPr="00650CB5">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elevation","type":"article-journal","volume":"95"},"uris":["http://www.mendeley.com/documents/?uuid=647fda25-08d2-4032-9d0d-d5853c2f8101"]}],"mendeley":{"formattedCitation":"(Hummel et al., 2005)","plainTextFormattedCitation":"(Hummel et al., 2005)","previouslyFormattedCitation":"(Hummel et al., 2005)"},"properties":{"noteIndex":0},"schema":"https://github.com/citation-style-language/schema/raw/master/csl-citation.json"}</w:instrText>
        </w:r>
        <w:r w:rsidRPr="00650CB5">
          <w:fldChar w:fldCharType="separate"/>
        </w:r>
        <w:r w:rsidRPr="00650CB5">
          <w:rPr>
            <w:noProof/>
          </w:rPr>
          <w:t>(Hummel et al., 2005)</w:t>
        </w:r>
        <w:r w:rsidRPr="00650CB5">
          <w:fldChar w:fldCharType="end"/>
        </w:r>
        <w:r w:rsidRPr="00650CB5">
          <w:t xml:space="preserve">. Similarly, correlations were found between the EMG MPF of lumbar muscle and the Borg CR10 results during repetitive and prolonged trunk extension tasks </w:t>
        </w:r>
        <w:r w:rsidRPr="00650CB5">
          <w:fldChar w:fldCharType="begin" w:fldLock="1"/>
        </w:r>
        <w:r w:rsidRPr="00650CB5">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Pr="00650CB5">
          <w:fldChar w:fldCharType="separate"/>
        </w:r>
        <w:r w:rsidRPr="00650CB5">
          <w:rPr>
            <w:noProof/>
          </w:rPr>
          <w:t>(Dedering et al., 1999; Kankaanpaa et al., 1997)</w:t>
        </w:r>
        <w:r w:rsidRPr="00650CB5">
          <w:fldChar w:fldCharType="end"/>
        </w:r>
        <w:r w:rsidRPr="00650CB5">
          <w:t xml:space="preserve">. Regarding the muscle activity, i.e. the amplitude of the EMG signal, another study </w:t>
        </w:r>
        <w:r w:rsidRPr="00650CB5">
          <w:fldChar w:fldCharType="begin" w:fldLock="1"/>
        </w:r>
        <w:r w:rsidRPr="00650CB5">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Pr="00650CB5">
          <w:fldChar w:fldCharType="separate"/>
        </w:r>
        <w:r w:rsidRPr="00650CB5">
          <w:rPr>
            <w:noProof/>
          </w:rPr>
          <w:t>(Kuijt-Evers et al., 2007)</w:t>
        </w:r>
        <w:r w:rsidRPr="00650CB5">
          <w:fldChar w:fldCharType="end"/>
        </w:r>
        <w:r w:rsidRPr="00650CB5">
          <w:t xml:space="preserve"> observed that there was a  relationship between the EMG in the percentage of maximum voluntary contraction and the subjective ratings of discomfort </w:t>
        </w:r>
        <w:r w:rsidRPr="00650CB5">
          <w:fldChar w:fldCharType="begin" w:fldLock="1"/>
        </w:r>
        <w:r w:rsidRPr="00650CB5">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Pr="00650CB5">
          <w:fldChar w:fldCharType="separate"/>
        </w:r>
        <w:r w:rsidRPr="00650CB5">
          <w:rPr>
            <w:noProof/>
          </w:rPr>
          <w:t>(Groenesteijn et al., 2004)</w:t>
        </w:r>
        <w:r w:rsidRPr="00650CB5">
          <w:fldChar w:fldCharType="end"/>
        </w:r>
        <w:r w:rsidRPr="00650CB5">
          <w:t xml:space="preserve"> in hand tool uses, only in trapezius but not in other muscles.</w:t>
        </w:r>
      </w:moveTo>
    </w:p>
    <w:moveToRangeEnd w:id="86"/>
    <w:p w14:paraId="64123DC9" w14:textId="77777777" w:rsidR="00251835" w:rsidRPr="00650CB5" w:rsidRDefault="00251835" w:rsidP="00021633">
      <w:pPr>
        <w:pStyle w:val="MDPI31text"/>
      </w:pPr>
    </w:p>
    <w:p w14:paraId="68730B99" w14:textId="15503C9A" w:rsidR="00842307" w:rsidRPr="00650CB5" w:rsidRDefault="00021633" w:rsidP="00021633">
      <w:pPr>
        <w:pStyle w:val="MDPI22heading2"/>
        <w:spacing w:before="240"/>
      </w:pPr>
      <w:r w:rsidRPr="00650CB5">
        <w:t>2.</w:t>
      </w:r>
      <w:del w:id="99" w:author="Thamsuwan, Ornwipa" w:date="2022-10-19T09:47:00Z">
        <w:r w:rsidRPr="00650CB5" w:rsidDel="0000633A">
          <w:delText>2</w:delText>
        </w:r>
      </w:del>
      <w:ins w:id="100" w:author="Thamsuwan, Ornwipa" w:date="2022-10-19T09:47:00Z">
        <w:r w:rsidR="0000633A">
          <w:t>3</w:t>
        </w:r>
      </w:ins>
      <w:r w:rsidRPr="00650CB5">
        <w:t xml:space="preserve">. </w:t>
      </w:r>
      <w:r w:rsidR="00842307" w:rsidRPr="00650CB5">
        <w:t>Data collection</w:t>
      </w:r>
    </w:p>
    <w:p w14:paraId="2090D243" w14:textId="54678917" w:rsidR="00842307" w:rsidRPr="00650CB5" w:rsidRDefault="00021633" w:rsidP="00021633">
      <w:pPr>
        <w:pStyle w:val="MDPI23heading3"/>
      </w:pPr>
      <w:r w:rsidRPr="00650CB5">
        <w:t xml:space="preserve">2.2.1. </w:t>
      </w:r>
      <w:r w:rsidR="00842307" w:rsidRPr="00650CB5">
        <w:t>Heart rate monitors</w:t>
      </w:r>
    </w:p>
    <w:p w14:paraId="6EDF1A78" w14:textId="77777777" w:rsidR="00842307" w:rsidRPr="00650CB5" w:rsidRDefault="00842307" w:rsidP="00021633">
      <w:pPr>
        <w:pStyle w:val="MDPI31text"/>
      </w:pPr>
      <w:r w:rsidRPr="00650CB5">
        <w:t>Participants’ heart rate in beats per minute were sampled every one second throughout a full work day using a heart monitor </w:t>
      </w:r>
      <w:r w:rsidRPr="00650CB5">
        <w:rPr>
          <w:i/>
          <w:iCs/>
        </w:rPr>
        <w:t>(Polar RS100CX; Polar Electro Inc., Lake Success, NY)</w:t>
      </w:r>
      <w:r w:rsidRPr="00650CB5">
        <w:t>. </w:t>
      </w:r>
    </w:p>
    <w:p w14:paraId="00076E66" w14:textId="0AD21495" w:rsidR="00842307" w:rsidRPr="00650CB5" w:rsidRDefault="00021633" w:rsidP="00021633">
      <w:pPr>
        <w:pStyle w:val="MDPI23heading3"/>
        <w:spacing w:before="240"/>
      </w:pPr>
      <w:r w:rsidRPr="00650CB5">
        <w:t>2.</w:t>
      </w:r>
      <w:del w:id="101" w:author="Thamsuwan, Ornwipa" w:date="2022-10-19T09:47:00Z">
        <w:r w:rsidRPr="00650CB5" w:rsidDel="0000633A">
          <w:delText>2</w:delText>
        </w:r>
      </w:del>
      <w:ins w:id="102" w:author="Thamsuwan, Ornwipa" w:date="2022-10-19T09:47:00Z">
        <w:r w:rsidR="0000633A">
          <w:t>3</w:t>
        </w:r>
      </w:ins>
      <w:r w:rsidRPr="00650CB5">
        <w:t xml:space="preserve">.2. </w:t>
      </w:r>
      <w:r w:rsidR="00842307" w:rsidRPr="00650CB5">
        <w:t>Electromyography</w:t>
      </w:r>
    </w:p>
    <w:p w14:paraId="3822FBD3" w14:textId="77777777" w:rsidR="00842307" w:rsidRPr="00650CB5" w:rsidRDefault="00842307" w:rsidP="00021633">
      <w:pPr>
        <w:pStyle w:val="MDPI31text"/>
      </w:pPr>
      <w:r w:rsidRPr="00650CB5">
        <w:t>Local muscle activity signal was collected from both left and right trapezius muscles at 1,000 Hz using single-use disposable 10 mm diameter pre-gelled electrodes (</w:t>
      </w:r>
      <w:r w:rsidRPr="00650CB5">
        <w:rPr>
          <w:rStyle w:val="Emphasis"/>
          <w:rFonts w:ascii="Calibri" w:hAnsi="Calibri" w:cs="Calibri"/>
          <w:color w:val="2E2E2E"/>
          <w:szCs w:val="27"/>
        </w:rPr>
        <w:t>Blue Sensor N; Ambu; Ballerup, Denmark</w:t>
      </w:r>
      <w:r w:rsidRPr="00650CB5">
        <w:t>), with a 20 mm inter-electrode spacing. The differential electrode pairs were placed 1-cm distally from the midpoint between the C7 of the spinal column and the acromion, and the ground electrodes were placed on the acromion. The electrodes were connected with pre-amplifiers wires to a battery-powered portable data logger (</w:t>
      </w:r>
      <w:r w:rsidRPr="00650CB5">
        <w:rPr>
          <w:rStyle w:val="Emphasis"/>
          <w:rFonts w:ascii="Calibri" w:hAnsi="Calibri" w:cs="Calibri"/>
          <w:color w:val="2E2E2E"/>
          <w:szCs w:val="27"/>
        </w:rPr>
        <w:t>Biomonitor ME6000; Mega Electronics Ltd.; Kuopio, Finland</w:t>
      </w:r>
      <w:r w:rsidRPr="00650CB5">
        <w:t xml:space="preserve">). </w:t>
      </w:r>
    </w:p>
    <w:p w14:paraId="31238D0B" w14:textId="0AA69C67" w:rsidR="00842307" w:rsidRPr="00650CB5" w:rsidRDefault="00021633" w:rsidP="00021633">
      <w:pPr>
        <w:pStyle w:val="MDPI23heading3"/>
        <w:spacing w:before="240"/>
      </w:pPr>
      <w:r w:rsidRPr="00650CB5">
        <w:t>2.</w:t>
      </w:r>
      <w:del w:id="103" w:author="Thamsuwan, Ornwipa" w:date="2022-10-19T09:47:00Z">
        <w:r w:rsidRPr="00650CB5" w:rsidDel="0000633A">
          <w:delText>2</w:delText>
        </w:r>
      </w:del>
      <w:ins w:id="104" w:author="Thamsuwan, Ornwipa" w:date="2022-10-19T09:47:00Z">
        <w:r w:rsidR="0000633A">
          <w:t>3</w:t>
        </w:r>
      </w:ins>
      <w:r w:rsidRPr="00650CB5">
        <w:t xml:space="preserve">.3. </w:t>
      </w:r>
      <w:r w:rsidR="00842307" w:rsidRPr="00650CB5">
        <w:t>Subjective ratings: Borg RPE, Omni RPE and Borg CR10</w:t>
      </w:r>
    </w:p>
    <w:p w14:paraId="3BE6B9BC" w14:textId="220BEE3C" w:rsidR="00842307" w:rsidRDefault="00650CB5" w:rsidP="00021633">
      <w:pPr>
        <w:pStyle w:val="MDPI31text"/>
      </w:pPr>
      <w:r w:rsidRPr="00650CB5">
        <w:rPr>
          <w:noProof/>
        </w:rPr>
        <w:lastRenderedPageBreak/>
        <w:drawing>
          <wp:anchor distT="0" distB="0" distL="114300" distR="114300" simplePos="0" relativeHeight="251656192" behindDoc="0" locked="0" layoutInCell="1" allowOverlap="1" wp14:anchorId="5D414563" wp14:editId="14F0F35C">
            <wp:simplePos x="0" y="0"/>
            <wp:positionH relativeFrom="margin">
              <wp:posOffset>1655574</wp:posOffset>
            </wp:positionH>
            <wp:positionV relativeFrom="paragraph">
              <wp:posOffset>1907896</wp:posOffset>
            </wp:positionV>
            <wp:extent cx="3905250" cy="2945130"/>
            <wp:effectExtent l="0" t="0" r="0" b="762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5250" cy="2945130"/>
                    </a:xfrm>
                    <a:prstGeom prst="rect">
                      <a:avLst/>
                    </a:prstGeom>
                  </pic:spPr>
                </pic:pic>
              </a:graphicData>
            </a:graphic>
          </wp:anchor>
        </w:drawing>
      </w:r>
      <w:bookmarkStart w:id="105" w:name="_Hlk122523213"/>
      <w:r w:rsidR="00842307" w:rsidRPr="00650CB5">
        <w:t>Borg RPE and Omni RPE scales were used as subjective measures of overall effort</w:t>
      </w:r>
      <w:ins w:id="106" w:author="Ornwipa Thamsuwan" w:date="2022-12-21T13:49:00Z">
        <w:r w:rsidR="00336647">
          <w:t xml:space="preserve"> exerted by </w:t>
        </w:r>
      </w:ins>
      <w:ins w:id="107" w:author="Ornwipa Thamsuwan" w:date="2022-12-21T13:50:00Z">
        <w:r w:rsidR="00336647">
          <w:t xml:space="preserve">the </w:t>
        </w:r>
      </w:ins>
      <w:ins w:id="108" w:author="Ornwipa Thamsuwan" w:date="2022-12-21T13:49:00Z">
        <w:r w:rsidR="00336647">
          <w:t>workers</w:t>
        </w:r>
      </w:ins>
      <w:r w:rsidR="00842307" w:rsidRPr="00650CB5">
        <w:t>, and Borg CR10 scale was used as a subjective measure of local discomfort</w:t>
      </w:r>
      <w:ins w:id="109" w:author="Ornwipa Thamsuwan" w:date="2022-12-21T13:49:00Z">
        <w:r w:rsidR="00336647">
          <w:t>, particularly the tiredness</w:t>
        </w:r>
      </w:ins>
      <w:ins w:id="110" w:author="Ornwipa Thamsuwan" w:date="2022-12-21T13:50:00Z">
        <w:r w:rsidR="00336647">
          <w:t xml:space="preserve"> (</w:t>
        </w:r>
        <w:proofErr w:type="spellStart"/>
        <w:r w:rsidR="00336647">
          <w:t>cansado</w:t>
        </w:r>
        <w:proofErr w:type="spellEnd"/>
        <w:r w:rsidR="00336647">
          <w:t xml:space="preserve"> in Spanish)</w:t>
        </w:r>
      </w:ins>
      <w:ins w:id="111" w:author="Ornwipa Thamsuwan" w:date="2022-12-21T13:49:00Z">
        <w:r w:rsidR="00336647">
          <w:t xml:space="preserve"> they fel</w:t>
        </w:r>
      </w:ins>
      <w:ins w:id="112" w:author="Ornwipa Thamsuwan" w:date="2022-12-21T13:50:00Z">
        <w:r w:rsidR="00336647">
          <w:t>t</w:t>
        </w:r>
      </w:ins>
      <w:ins w:id="113" w:author="Ornwipa Thamsuwan" w:date="2022-12-21T13:49:00Z">
        <w:r w:rsidR="00336647">
          <w:t xml:space="preserve"> at the mo</w:t>
        </w:r>
      </w:ins>
      <w:ins w:id="114" w:author="Ornwipa Thamsuwan" w:date="2022-12-21T13:50:00Z">
        <w:r w:rsidR="00336647">
          <w:t>ment</w:t>
        </w:r>
      </w:ins>
      <w:r w:rsidR="00842307" w:rsidRPr="00650CB5">
        <w:t xml:space="preserve">. </w:t>
      </w:r>
      <w:ins w:id="115" w:author="Ornwipa Thamsuwan" w:date="2022-12-21T13:46:00Z">
        <w:r w:rsidR="00336647">
          <w:t>Borg RPE</w:t>
        </w:r>
      </w:ins>
      <w:ins w:id="116" w:author="Ornwipa Thamsuwan" w:date="2022-12-21T13:47:00Z">
        <w:r w:rsidR="00336647">
          <w:t xml:space="preserve"> scale</w:t>
        </w:r>
      </w:ins>
      <w:ins w:id="117" w:author="Ornwipa Thamsuwan" w:date="2022-12-21T13:48:00Z">
        <w:r w:rsidR="00336647">
          <w:t>,</w:t>
        </w:r>
      </w:ins>
      <w:ins w:id="118" w:author="Ornwipa Thamsuwan" w:date="2022-12-21T13:47:00Z">
        <w:r w:rsidR="00336647">
          <w:t xml:space="preserve"> ranged from 6 to 20</w:t>
        </w:r>
      </w:ins>
      <w:ins w:id="119" w:author="Ornwipa Thamsuwan" w:date="2022-12-21T13:48:00Z">
        <w:r w:rsidR="00336647">
          <w:t>,</w:t>
        </w:r>
      </w:ins>
      <w:ins w:id="120" w:author="Ornwipa Thamsuwan" w:date="2022-12-21T13:47:00Z">
        <w:r w:rsidR="00336647">
          <w:t xml:space="preserve"> was accompanied by verbal anchors from </w:t>
        </w:r>
      </w:ins>
      <w:ins w:id="121" w:author="Ornwipa Thamsuwan" w:date="2022-12-21T13:51:00Z">
        <w:r w:rsidR="00336647">
          <w:t>“</w:t>
        </w:r>
      </w:ins>
      <w:ins w:id="122" w:author="Ornwipa Thamsuwan" w:date="2022-12-21T13:47:00Z">
        <w:r w:rsidR="00336647">
          <w:t>no exertion</w:t>
        </w:r>
      </w:ins>
      <w:ins w:id="123" w:author="Ornwipa Thamsuwan" w:date="2022-12-21T13:51:00Z">
        <w:r w:rsidR="00336647">
          <w:t>”</w:t>
        </w:r>
      </w:ins>
      <w:ins w:id="124" w:author="Ornwipa Thamsuwan" w:date="2022-12-21T13:47:00Z">
        <w:r w:rsidR="00336647">
          <w:t xml:space="preserve"> at 6 to </w:t>
        </w:r>
      </w:ins>
      <w:ins w:id="125" w:author="Ornwipa Thamsuwan" w:date="2022-12-21T13:51:00Z">
        <w:r w:rsidR="00336647">
          <w:t>“</w:t>
        </w:r>
      </w:ins>
      <w:ins w:id="126" w:author="Ornwipa Thamsuwan" w:date="2022-12-21T13:47:00Z">
        <w:r w:rsidR="00336647">
          <w:t>maximal exertion</w:t>
        </w:r>
      </w:ins>
      <w:ins w:id="127" w:author="Ornwipa Thamsuwan" w:date="2022-12-21T13:51:00Z">
        <w:r w:rsidR="00336647">
          <w:t>”</w:t>
        </w:r>
      </w:ins>
      <w:ins w:id="128" w:author="Ornwipa Thamsuwan" w:date="2022-12-21T13:47:00Z">
        <w:r w:rsidR="00336647">
          <w:t xml:space="preserve"> at 20. </w:t>
        </w:r>
      </w:ins>
      <w:ins w:id="129" w:author="Ornwipa Thamsuwan" w:date="2022-12-21T13:48:00Z">
        <w:r w:rsidR="00336647">
          <w:t>Borg CR10</w:t>
        </w:r>
      </w:ins>
      <w:ins w:id="130" w:author="Ornwipa Thamsuwan" w:date="2022-12-21T13:51:00Z">
        <w:r w:rsidR="00336647">
          <w:t xml:space="preserve"> was also accompanied by verbal anchors from “not tired” at </w:t>
        </w:r>
      </w:ins>
      <w:ins w:id="131" w:author="Ornwipa Thamsuwan" w:date="2022-12-21T13:52:00Z">
        <w:r w:rsidR="00336647">
          <w:t>0 to “severely tired” at 10.</w:t>
        </w:r>
      </w:ins>
      <w:ins w:id="132" w:author="Ornwipa Thamsuwan" w:date="2022-12-21T13:48:00Z">
        <w:r w:rsidR="00336647">
          <w:t xml:space="preserve"> </w:t>
        </w:r>
      </w:ins>
      <w:bookmarkEnd w:id="105"/>
      <w:r w:rsidR="00842307" w:rsidRPr="00650CB5">
        <w:t xml:space="preserve">The Spanish version of Borg RPE and Borg CR10 were previously validated in the field </w:t>
      </w:r>
      <w:r w:rsidR="00842307" w:rsidRPr="00650CB5">
        <w:fldChar w:fldCharType="begin" w:fldLock="1"/>
      </w:r>
      <w:r w:rsidR="00842307" w:rsidRPr="00650CB5">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842307" w:rsidRPr="00650CB5">
        <w:fldChar w:fldCharType="separate"/>
      </w:r>
      <w:r w:rsidR="00842307" w:rsidRPr="00650CB5">
        <w:rPr>
          <w:noProof/>
        </w:rPr>
        <w:t>(Thamsuwan et al., 2019)</w:t>
      </w:r>
      <w:r w:rsidR="00842307" w:rsidRPr="00650CB5">
        <w:fldChar w:fldCharType="end"/>
      </w:r>
      <w:r w:rsidR="00842307" w:rsidRPr="00650CB5">
        <w:t xml:space="preserve">. In addition, the Omni RPE with pictures of human wearing an apple bag were included (Figure 1). All self-report survey instruments were administered individually to participants by fluent Spanish speaking team members. The participant could view the questions while the team member read them aloud. </w:t>
      </w:r>
    </w:p>
    <w:p w14:paraId="3D89299C" w14:textId="64ABCD0B" w:rsidR="00650CB5" w:rsidRDefault="00650CB5" w:rsidP="00650CB5">
      <w:pPr>
        <w:pStyle w:val="MDPI51figurecaption"/>
      </w:pPr>
      <w:r w:rsidRPr="00650CB5">
        <w:rPr>
          <w:b/>
        </w:rPr>
        <w:t xml:space="preserve">Figure 1. </w:t>
      </w:r>
      <w:r w:rsidRPr="00650CB5">
        <w:t>Omni RPE used in this study</w:t>
      </w:r>
      <w:r>
        <w:t>.</w:t>
      </w:r>
    </w:p>
    <w:p w14:paraId="17C19A60" w14:textId="77777777" w:rsidR="00650CB5" w:rsidRDefault="00842307" w:rsidP="00650CB5">
      <w:pPr>
        <w:pStyle w:val="MDPI31text"/>
      </w:pPr>
      <w:r w:rsidRPr="00650CB5">
        <w:t>The measurement time points of the effort surveys were:</w:t>
      </w:r>
    </w:p>
    <w:p w14:paraId="7568A195" w14:textId="1BDA10C2" w:rsidR="00842307" w:rsidRPr="00650CB5" w:rsidRDefault="00842307" w:rsidP="00650CB5">
      <w:pPr>
        <w:pStyle w:val="MDPI31text"/>
      </w:pPr>
      <w:r w:rsidRPr="00650CB5">
        <w:t>T0: right before starting the work shift (15-minute heart rate measurement)</w:t>
      </w:r>
    </w:p>
    <w:p w14:paraId="4A0BCA36" w14:textId="77777777" w:rsidR="00842307" w:rsidRPr="00650CB5" w:rsidRDefault="00842307" w:rsidP="00021633">
      <w:pPr>
        <w:pStyle w:val="MDPI31text"/>
      </w:pPr>
      <w:r w:rsidRPr="00650CB5">
        <w:t>T1: after working for 150 minutes since the beginning of the work shift (10-minute heart rate measurement)</w:t>
      </w:r>
    </w:p>
    <w:p w14:paraId="415967D6" w14:textId="77777777" w:rsidR="00842307" w:rsidRPr="00650CB5" w:rsidRDefault="00842307" w:rsidP="00021633">
      <w:pPr>
        <w:pStyle w:val="MDPI31text"/>
      </w:pPr>
      <w:r w:rsidRPr="00650CB5">
        <w:t>T2: after taking a break for 30 minutes, immediately after the 150-minute work period (10-minute heart rate measurement)</w:t>
      </w:r>
    </w:p>
    <w:p w14:paraId="1DF15E00" w14:textId="77777777" w:rsidR="00842307" w:rsidRPr="00650CB5" w:rsidRDefault="00842307" w:rsidP="00021633">
      <w:pPr>
        <w:pStyle w:val="MDPI31text"/>
      </w:pPr>
      <w:r w:rsidRPr="00650CB5">
        <w:t>T3: at the end of 8-hour work shift (10-minute heart rate measurement)</w:t>
      </w:r>
    </w:p>
    <w:p w14:paraId="4FAFF6FF" w14:textId="617A1D42" w:rsidR="00842307" w:rsidRPr="00650CB5" w:rsidRDefault="00021633" w:rsidP="00021633">
      <w:pPr>
        <w:pStyle w:val="MDPI22heading2"/>
        <w:spacing w:before="240"/>
      </w:pPr>
      <w:r w:rsidRPr="00650CB5">
        <w:t>2.</w:t>
      </w:r>
      <w:del w:id="133" w:author="Thamsuwan, Ornwipa" w:date="2022-10-19T09:47:00Z">
        <w:r w:rsidRPr="00650CB5" w:rsidDel="0000633A">
          <w:delText>3</w:delText>
        </w:r>
      </w:del>
      <w:ins w:id="134" w:author="Thamsuwan, Ornwipa" w:date="2022-10-19T09:47:00Z">
        <w:r w:rsidR="0000633A">
          <w:t>4</w:t>
        </w:r>
      </w:ins>
      <w:r w:rsidRPr="00650CB5">
        <w:t xml:space="preserve">. </w:t>
      </w:r>
      <w:r w:rsidR="00842307" w:rsidRPr="00650CB5">
        <w:t>Data processing</w:t>
      </w:r>
    </w:p>
    <w:p w14:paraId="2CA37C0A" w14:textId="7CBE21D9" w:rsidR="00842307" w:rsidRPr="00650CB5" w:rsidRDefault="00021633" w:rsidP="00021633">
      <w:pPr>
        <w:pStyle w:val="MDPI23heading3"/>
      </w:pPr>
      <w:r w:rsidRPr="00650CB5">
        <w:t>2.</w:t>
      </w:r>
      <w:del w:id="135" w:author="Thamsuwan, Ornwipa" w:date="2022-10-19T09:47:00Z">
        <w:r w:rsidRPr="00650CB5" w:rsidDel="0000633A">
          <w:delText>3</w:delText>
        </w:r>
      </w:del>
      <w:ins w:id="136" w:author="Thamsuwan, Ornwipa" w:date="2022-10-19T09:47:00Z">
        <w:r w:rsidR="0000633A">
          <w:t>4</w:t>
        </w:r>
      </w:ins>
      <w:r w:rsidRPr="00650CB5">
        <w:t xml:space="preserve">.1. </w:t>
      </w:r>
      <w:r w:rsidR="00842307" w:rsidRPr="00650CB5">
        <w:t>Metabolic load: percent of heart rate reserve</w:t>
      </w:r>
    </w:p>
    <w:p w14:paraId="16DA5896" w14:textId="77777777" w:rsidR="00842307" w:rsidRPr="00650CB5" w:rsidRDefault="00842307" w:rsidP="00021633">
      <w:pPr>
        <w:pStyle w:val="MDPI31text"/>
      </w:pPr>
      <w:r w:rsidRPr="00650CB5">
        <w:t xml:space="preserve">Raw heart rate data were filtered using a 5-point moving median to eliminate measurement artifacts. Then the mean of filtered heart rate for each period of interest, i.e. corresponding to the effort survey, were extracted. </w:t>
      </w:r>
    </w:p>
    <w:p w14:paraId="51853ADF" w14:textId="77777777" w:rsidR="00842307" w:rsidRPr="00650CB5" w:rsidRDefault="00842307" w:rsidP="00021633">
      <w:pPr>
        <w:pStyle w:val="MDPI31text"/>
      </w:pPr>
      <w:r w:rsidRPr="00650CB5">
        <w:t xml:space="preserve">The metabolic load was calculated in terms of the percent of heart rate reserve (% HRR) during the work period based on the equations (i),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sidRPr="00650CB5">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sidRPr="00650CB5">
        <w:rPr>
          <w:rFonts w:eastAsiaTheme="minorEastAsia"/>
        </w:rPr>
        <w:t xml:space="preserve"> is the heart rate measured while the participant was sitting for 10 minutes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sidRPr="00650CB5">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sidRPr="00650CB5">
        <w:rPr>
          <w:rFonts w:eastAsiaTheme="minorEastAsia"/>
        </w:rPr>
        <w:t xml:space="preserve"> is the resting heart rate of an individual.</w:t>
      </w:r>
    </w:p>
    <w:p w14:paraId="7F3068AE" w14:textId="79896D9B" w:rsidR="00842307" w:rsidRPr="00650CB5" w:rsidRDefault="00842307" w:rsidP="00EA6305">
      <w:pPr>
        <w:pStyle w:val="MDPI31text"/>
      </w:pPr>
      <w:r w:rsidRPr="00650CB5">
        <w:rPr>
          <w:rFonts w:eastAsiaTheme="minorEastAsia"/>
        </w:rPr>
        <w:t>Equation (i)</w:t>
      </w:r>
      <w:r w:rsidRPr="00650CB5">
        <w:rPr>
          <w:rFonts w:eastAsiaTheme="minorEastAsia"/>
        </w:rPr>
        <w:tab/>
      </w:r>
      <m:oMath>
        <m:sSub>
          <m:sSubPr>
            <m:ctrlPr>
              <w:rPr>
                <w:rFonts w:ascii="Cambria Math" w:hAnsi="Cambria Math"/>
              </w:rPr>
            </m:ctrlPr>
          </m:sSubPr>
          <m:e>
            <m:r>
              <w:rPr>
                <w:rFonts w:ascii="Cambria Math" w:hAnsi="Cambria Math"/>
              </w:rPr>
              <m:t>HR</m:t>
            </m:r>
          </m:e>
          <m:sub>
            <m:r>
              <w:rPr>
                <w:rFonts w:ascii="Cambria Math" w:hAnsi="Cambria Math"/>
              </w:rPr>
              <m:t>max</m:t>
            </m:r>
          </m:sub>
        </m:sSub>
        <m:r>
          <m:rPr>
            <m:sty m:val="p"/>
          </m:rPr>
          <w:rPr>
            <w:rFonts w:ascii="Cambria Math" w:hAnsi="Cambria Math"/>
          </w:rPr>
          <m:t>=220-</m:t>
        </m:r>
        <m:r>
          <w:rPr>
            <w:rFonts w:ascii="Cambria Math" w:hAnsi="Cambria Math"/>
          </w:rPr>
          <m:t>age</m:t>
        </m:r>
      </m:oMath>
    </w:p>
    <w:p w14:paraId="7F2CDC16" w14:textId="77777777" w:rsidR="00842307" w:rsidRPr="00650CB5" w:rsidRDefault="00842307" w:rsidP="00EA6305">
      <w:pPr>
        <w:pStyle w:val="MDPI31text"/>
      </w:pPr>
      <w:r w:rsidRPr="00650CB5">
        <w:t>Equation (ii)</w:t>
      </w:r>
      <w:r w:rsidRPr="00650CB5">
        <w:tab/>
      </w:r>
      <m:oMath>
        <m:sSub>
          <m:sSubPr>
            <m:ctrlPr>
              <w:rPr>
                <w:rFonts w:ascii="Cambria Math" w:hAnsi="Cambria Math"/>
              </w:rPr>
            </m:ctrlPr>
          </m:sSubPr>
          <m:e>
            <m:r>
              <w:rPr>
                <w:rFonts w:ascii="Cambria Math" w:hAnsi="Cambria Math"/>
              </w:rPr>
              <m:t>HR</m:t>
            </m:r>
          </m:e>
          <m:sub>
            <m:r>
              <w:rPr>
                <w:rFonts w:ascii="Cambria Math" w:hAnsi="Cambria Math"/>
              </w:rPr>
              <m:t>rest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HR</m:t>
            </m:r>
          </m:e>
          <m:sub>
            <m:r>
              <w:rPr>
                <w:rFonts w:ascii="Cambria Math" w:hAnsi="Cambria Math"/>
              </w:rPr>
              <m:t>sit</m:t>
            </m:r>
          </m:sub>
        </m:sSub>
        <m:r>
          <m:rPr>
            <m:sty m:val="p"/>
          </m:rPr>
          <w:rPr>
            <w:rFonts w:ascii="Cambria Math" w:hAnsi="Cambria Math"/>
          </w:rPr>
          <m:t>-10</m:t>
        </m:r>
      </m:oMath>
    </w:p>
    <w:p w14:paraId="77042203" w14:textId="77777777" w:rsidR="00842307" w:rsidRPr="00650CB5" w:rsidRDefault="00842307" w:rsidP="00EA6305">
      <w:pPr>
        <w:pStyle w:val="MDPI31text"/>
      </w:pPr>
      <w:r w:rsidRPr="00650CB5">
        <w:t>Equation (iii)</w:t>
      </w:r>
      <w:r w:rsidRPr="00650CB5">
        <w:tab/>
      </w:r>
      <m:oMath>
        <m:r>
          <m:rPr>
            <m:sty m:val="p"/>
          </m:rPr>
          <w:rPr>
            <w:rFonts w:ascii="Cambria Math" w:hAnsi="Cambria Math"/>
          </w:rPr>
          <m:t>%</m:t>
        </m:r>
        <m:r>
          <w:rPr>
            <w:rFonts w:ascii="Cambria Math" w:hAnsi="Cambria Math"/>
          </w:rPr>
          <m:t>HRR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HR</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HR</m:t>
                </m:r>
              </m:e>
              <m:sub>
                <m:r>
                  <w:rPr>
                    <w:rFonts w:ascii="Cambria Math" w:hAnsi="Cambria Math"/>
                  </w:rPr>
                  <m:t>rest</m:t>
                </m:r>
              </m:sub>
            </m:sSub>
          </m:num>
          <m:den>
            <m:sSub>
              <m:sSubPr>
                <m:ctrlPr>
                  <w:rPr>
                    <w:rFonts w:ascii="Cambria Math" w:hAnsi="Cambria Math"/>
                  </w:rPr>
                </m:ctrlPr>
              </m:sSubPr>
              <m:e>
                <m:r>
                  <w:rPr>
                    <w:rFonts w:ascii="Cambria Math" w:hAnsi="Cambria Math"/>
                  </w:rPr>
                  <m:t>HR</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HR</m:t>
                </m:r>
              </m:e>
              <m:sub>
                <m:r>
                  <w:rPr>
                    <w:rFonts w:ascii="Cambria Math" w:hAnsi="Cambria Math"/>
                  </w:rPr>
                  <m:t>rest</m:t>
                </m:r>
              </m:sub>
            </m:sSub>
          </m:den>
        </m:f>
      </m:oMath>
    </w:p>
    <w:p w14:paraId="7499CE30" w14:textId="77777777" w:rsidR="00842307" w:rsidRPr="00650CB5" w:rsidRDefault="00842307" w:rsidP="00EA6305">
      <w:pPr>
        <w:pStyle w:val="MDPI31text"/>
      </w:pPr>
      <w:r w:rsidRPr="00650CB5">
        <w:lastRenderedPageBreak/>
        <w:t xml:space="preserve">% HRR was square-root transformed to meet the assumption of normality and verified by Shapiro-Wilk test. </w:t>
      </w:r>
    </w:p>
    <w:p w14:paraId="4B880671" w14:textId="5D1D4C38" w:rsidR="00842307" w:rsidRPr="00650CB5" w:rsidRDefault="00021633" w:rsidP="00021633">
      <w:pPr>
        <w:pStyle w:val="MDPI23heading3"/>
        <w:spacing w:before="240"/>
      </w:pPr>
      <w:r w:rsidRPr="00650CB5">
        <w:t>2.</w:t>
      </w:r>
      <w:del w:id="137" w:author="Thamsuwan, Ornwipa" w:date="2022-10-19T09:47:00Z">
        <w:r w:rsidRPr="00650CB5" w:rsidDel="0000633A">
          <w:delText>3</w:delText>
        </w:r>
      </w:del>
      <w:ins w:id="138" w:author="Thamsuwan, Ornwipa" w:date="2022-10-19T09:47:00Z">
        <w:r w:rsidR="0000633A">
          <w:t>4</w:t>
        </w:r>
      </w:ins>
      <w:r w:rsidRPr="00650CB5">
        <w:t xml:space="preserve">.2. </w:t>
      </w:r>
      <w:r w:rsidR="00842307" w:rsidRPr="00650CB5">
        <w:t>Muscle fatigue: EMG median power frequency</w:t>
      </w:r>
    </w:p>
    <w:p w14:paraId="3C6BF265" w14:textId="77777777" w:rsidR="00842307" w:rsidRPr="00650CB5" w:rsidRDefault="00842307" w:rsidP="00021633">
      <w:pPr>
        <w:pStyle w:val="MDPI31text"/>
      </w:pPr>
      <w:r w:rsidRPr="00650CB5">
        <w:t xml:space="preserve">Raw EMG signal were filtered with a 20-450 Hz bandpass filter. Then errors and artifacts in EMG data were removed using unsupervised learning algorithms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2022)","plainTextFormattedCitation":"(Ornwipa Thamsuwan &amp; Johnson, 2022)"},"properties":{"noteIndex":0},"schema":"https://github.com/citation-style-language/schema/raw/master/csl-citation.json"}</w:instrText>
      </w:r>
      <w:r w:rsidRPr="00650CB5">
        <w:fldChar w:fldCharType="separate"/>
      </w:r>
      <w:r w:rsidRPr="00650CB5">
        <w:rPr>
          <w:noProof/>
        </w:rPr>
        <w:t>(Ornwipa Thamsuwan &amp; Johnson, 2022)</w:t>
      </w:r>
      <w:r w:rsidRPr="00650CB5">
        <w:fldChar w:fldCharType="end"/>
      </w:r>
      <w:r w:rsidRPr="00650CB5">
        <w:t>. By converting a time domain signal into a frequency domain, median power frequency of the EMG was calculated for every 10 minutes. Then we conducted a linear regression of MPF on time for each trapezius side and each individual subject based on the equation (iv).</w:t>
      </w:r>
    </w:p>
    <w:p w14:paraId="143EE243" w14:textId="77777777" w:rsidR="00842307" w:rsidRPr="00650CB5" w:rsidRDefault="00842307" w:rsidP="00EA6305">
      <w:pPr>
        <w:pStyle w:val="MDPI31text"/>
        <w:rPr>
          <w:rFonts w:eastAsiaTheme="minorEastAsia"/>
        </w:rPr>
      </w:pPr>
      <w:r w:rsidRPr="00650CB5">
        <w:rPr>
          <w:rFonts w:eastAsiaTheme="minorEastAsia"/>
        </w:rPr>
        <w:t>Equation (iv)</w:t>
      </w:r>
      <w:r w:rsidRPr="00650CB5">
        <w:rPr>
          <w:rFonts w:eastAsiaTheme="minorEastAsia"/>
        </w:rPr>
        <w:tab/>
      </w:r>
      <m:oMath>
        <m:r>
          <w:rPr>
            <w:rFonts w:ascii="Cambria Math" w:hAnsi="Cambria Math"/>
          </w:rPr>
          <m:t>MPF</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Time</m:t>
            </m:r>
          </m:sub>
        </m:sSub>
        <m:r>
          <w:rPr>
            <w:rFonts w:ascii="Cambria Math" w:hAnsi="Cambria Math"/>
          </w:rPr>
          <m:t>Time</m:t>
        </m:r>
      </m:oMath>
    </w:p>
    <w:p w14:paraId="4B7AE873" w14:textId="77777777" w:rsidR="00842307" w:rsidRPr="00650CB5" w:rsidRDefault="00842307" w:rsidP="00EA6305">
      <w:pPr>
        <w:pStyle w:val="MDPI31text"/>
        <w:rPr>
          <w:rFonts w:eastAsiaTheme="minorEastAsia"/>
        </w:rPr>
      </w:pPr>
      <w:r w:rsidRPr="00650CB5">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t>) from the equation (iv), which represented an increase or decrease in MPF over the work period, was used in the analysis to identify the association between muscle fatigue and the changes over time in the subject-reported local discomfort.</w:t>
      </w:r>
    </w:p>
    <w:p w14:paraId="453461E3" w14:textId="6F6CCC64" w:rsidR="00842307" w:rsidRPr="00650CB5" w:rsidRDefault="00021633" w:rsidP="00021633">
      <w:pPr>
        <w:pStyle w:val="MDPI23heading3"/>
        <w:spacing w:before="240"/>
      </w:pPr>
      <w:r w:rsidRPr="00650CB5">
        <w:t>2.</w:t>
      </w:r>
      <w:del w:id="139" w:author="Thamsuwan, Ornwipa" w:date="2022-10-19T09:47:00Z">
        <w:r w:rsidRPr="00650CB5" w:rsidDel="0000633A">
          <w:delText>3</w:delText>
        </w:r>
      </w:del>
      <w:ins w:id="140" w:author="Thamsuwan, Ornwipa" w:date="2022-10-19T09:47:00Z">
        <w:r w:rsidR="0000633A">
          <w:t>4</w:t>
        </w:r>
      </w:ins>
      <w:r w:rsidRPr="00650CB5">
        <w:t xml:space="preserve">.3. </w:t>
      </w:r>
      <w:ins w:id="141" w:author="Thamsuwan, Ornwipa" w:date="2022-10-19T09:48:00Z">
        <w:r w:rsidR="0000633A" w:rsidRPr="00C945DC">
          <w:t>Subjective ratings: Borg RPE, Omni RPE and Borg CR10</w:t>
        </w:r>
      </w:ins>
      <w:del w:id="142" w:author="Thamsuwan, Ornwipa" w:date="2022-10-19T09:48:00Z">
        <w:r w:rsidR="00842307" w:rsidRPr="00650CB5" w:rsidDel="0000633A">
          <w:delText>Effort survey</w:delText>
        </w:r>
      </w:del>
    </w:p>
    <w:p w14:paraId="059C20B4" w14:textId="77777777" w:rsidR="00842307" w:rsidRPr="00650CB5" w:rsidRDefault="00842307" w:rsidP="00021633">
      <w:pPr>
        <w:pStyle w:val="MDPI31text"/>
      </w:pPr>
      <w:r w:rsidRPr="00650CB5">
        <w:t xml:space="preserve">The effort surveys including Borg RPE, Omni RPE and Borg CR10 scales at the specific time point were analyzed in terms of the increase or decrease as compared to the values at the beginning of the work shift (T0). </w:t>
      </w:r>
    </w:p>
    <w:p w14:paraId="519F47B2" w14:textId="69724C86" w:rsidR="00842307" w:rsidRPr="00650CB5" w:rsidRDefault="00021633" w:rsidP="00021633">
      <w:pPr>
        <w:pStyle w:val="MDPI22heading2"/>
        <w:spacing w:before="240"/>
      </w:pPr>
      <w:r w:rsidRPr="00650CB5">
        <w:t>2.</w:t>
      </w:r>
      <w:del w:id="143" w:author="Thamsuwan, Ornwipa" w:date="2022-10-19T09:47:00Z">
        <w:r w:rsidRPr="00650CB5" w:rsidDel="0000633A">
          <w:delText>4</w:delText>
        </w:r>
      </w:del>
      <w:ins w:id="144" w:author="Thamsuwan, Ornwipa" w:date="2022-10-19T09:47:00Z">
        <w:r w:rsidR="0000633A">
          <w:t>5</w:t>
        </w:r>
      </w:ins>
      <w:r w:rsidRPr="00650CB5">
        <w:t xml:space="preserve">. </w:t>
      </w:r>
      <w:r w:rsidR="00842307" w:rsidRPr="00650CB5">
        <w:t>Statistical analysis</w:t>
      </w:r>
    </w:p>
    <w:p w14:paraId="668E5B3E" w14:textId="77777777" w:rsidR="00842307" w:rsidRPr="00650CB5" w:rsidRDefault="00842307" w:rsidP="00021633">
      <w:pPr>
        <w:pStyle w:val="MDPI31text"/>
      </w:pPr>
      <w:r w:rsidRPr="00650CB5">
        <w:t>The relationship between direct and self-reported measures were investigated for both overall and local levels. For the overall effort or full body exertion, correlations between % HRR and Borg RPE, and correlations between % HRR and Omni RPE were calculated. For the local discomfort or muscle fatigue, correlations between muscle fatigue (EMG MPF) and Borg CR10 were calculated.</w:t>
      </w:r>
    </w:p>
    <w:p w14:paraId="7E4F42B8" w14:textId="77777777" w:rsidR="00842307" w:rsidRPr="00650CB5" w:rsidRDefault="00842307" w:rsidP="00021633">
      <w:pPr>
        <w:pStyle w:val="MDPI31text"/>
      </w:pPr>
      <w:r w:rsidRPr="00650CB5">
        <w:t>Initially, Pearson’s correlations between the subjective and direct measures were calculated. Then linear regressions were conducted to adjust for known confounders; that is, the harvesting method and the time of measurement for the overall exertion, and the harvesting method and the side of trapezius (dominant and non-dominant) for the local discomfort.</w:t>
      </w:r>
    </w:p>
    <w:p w14:paraId="41BF8DF2" w14:textId="08BA1AD7" w:rsidR="00842307" w:rsidRPr="00650CB5" w:rsidRDefault="00842307" w:rsidP="00021633">
      <w:pPr>
        <w:pStyle w:val="MDPI31text"/>
      </w:pPr>
      <w:r w:rsidRPr="00650CB5">
        <w:t>The level of statistical significance was set at 0.95</w:t>
      </w:r>
      <w:ins w:id="145" w:author="Thamsuwan, Ornwipa" w:date="2022-10-19T09:48:00Z">
        <w:r w:rsidR="0000633A">
          <w:t xml:space="preserve">; </w:t>
        </w:r>
        <w:bookmarkStart w:id="146" w:name="_Hlk116649051"/>
        <w:r w:rsidR="0000633A">
          <w:t xml:space="preserve">that is, </w:t>
        </w:r>
        <w:bookmarkStart w:id="147" w:name="_Hlk116648904"/>
        <w:r w:rsidR="0000633A">
          <w:t>we have a 95% confidence to reject the null hypothesis</w:t>
        </w:r>
        <w:bookmarkEnd w:id="147"/>
        <w:r w:rsidR="0000633A">
          <w:t xml:space="preserve"> or 5% probability of making an error of rejecting the null hypothesis while it was true</w:t>
        </w:r>
      </w:ins>
      <w:bookmarkEnd w:id="146"/>
      <w:r w:rsidRPr="00650CB5">
        <w:t>. All the statistical analysis was conducted using R programming language.</w:t>
      </w:r>
      <w:ins w:id="148" w:author="Thamsuwan, Ornwipa" w:date="2022-10-19T09:48:00Z">
        <w:r w:rsidR="0000633A">
          <w:t xml:space="preserve"> </w:t>
        </w:r>
        <w:bookmarkStart w:id="149" w:name="_Hlk116649929"/>
        <w:r w:rsidR="0000633A">
          <w:t>Particularly, the ‘</w:t>
        </w:r>
        <w:proofErr w:type="spellStart"/>
        <w:r w:rsidR="0000633A">
          <w:t>lm</w:t>
        </w:r>
        <w:proofErr w:type="spellEnd"/>
        <w:r w:rsidR="0000633A">
          <w:t>’ function was used to run a linear regression to find correlation coefficients of the relationship between parameters and the ‘</w:t>
        </w:r>
        <w:proofErr w:type="spellStart"/>
        <w:r w:rsidR="0000633A">
          <w:t>anova</w:t>
        </w:r>
        <w:proofErr w:type="spellEnd"/>
        <w:r w:rsidR="0000633A">
          <w:t>’ function was used for extracting the significant levels of the effect. All the graphics were made using the ‘ggplot2’ package.</w:t>
        </w:r>
      </w:ins>
      <w:bookmarkEnd w:id="149"/>
    </w:p>
    <w:p w14:paraId="6CB5558D" w14:textId="6C94AC5D" w:rsidR="00842307" w:rsidRPr="00650CB5" w:rsidRDefault="00021633" w:rsidP="00021633">
      <w:pPr>
        <w:pStyle w:val="MDPI21heading1"/>
      </w:pPr>
      <w:r w:rsidRPr="00650CB5">
        <w:t xml:space="preserve">3. </w:t>
      </w:r>
      <w:r w:rsidR="00842307" w:rsidRPr="00650CB5">
        <w:t>Results</w:t>
      </w:r>
    </w:p>
    <w:p w14:paraId="30449C20" w14:textId="49ED7B11" w:rsidR="004C7682" w:rsidRDefault="004C7682" w:rsidP="004C7682">
      <w:pPr>
        <w:pStyle w:val="MDPI22heading2"/>
        <w:rPr>
          <w:ins w:id="150" w:author="Thamsuwan, Ornwipa" w:date="2022-10-19T09:42:00Z"/>
        </w:rPr>
      </w:pPr>
      <w:ins w:id="151" w:author="Thamsuwan, Ornwipa" w:date="2022-10-19T09:42:00Z">
        <w:r w:rsidRPr="00650CB5">
          <w:t xml:space="preserve">3.1. </w:t>
        </w:r>
        <w:r>
          <w:t>Sociodemographic characteristics of the respondents</w:t>
        </w:r>
      </w:ins>
    </w:p>
    <w:p w14:paraId="0D3D3F06" w14:textId="5DA88B32" w:rsidR="004C7682" w:rsidRPr="00650CB5" w:rsidRDefault="004C7682" w:rsidP="004C7682">
      <w:pPr>
        <w:pStyle w:val="MDPI31text"/>
        <w:rPr>
          <w:ins w:id="152" w:author="Thamsuwan, Ornwipa" w:date="2022-10-19T09:42:00Z"/>
        </w:rPr>
      </w:pPr>
      <w:moveToRangeStart w:id="153" w:author="Thamsuwan, Ornwipa" w:date="2022-10-19T09:43:00Z" w:name="move117065014"/>
      <w:moveTo w:id="154" w:author="Thamsuwan, Ornwipa" w:date="2022-10-19T09:43:00Z">
        <w:r w:rsidRPr="00650CB5">
          <w:t xml:space="preserve">Twenty-four Hispanic male apple pickers participated in the study. </w:t>
        </w:r>
      </w:moveTo>
      <w:ins w:id="155" w:author="Thamsuwan, Ornwipa" w:date="2022-10-19T09:43:00Z">
        <w:r>
          <w:t xml:space="preserve">Despite our effort to include both genders in the participant recruitment, </w:t>
        </w:r>
      </w:ins>
      <w:ins w:id="156" w:author="Thamsuwan, Ornwipa" w:date="2022-10-19T09:44:00Z">
        <w:r>
          <w:t>we could not find</w:t>
        </w:r>
      </w:ins>
      <w:ins w:id="157" w:author="Thamsuwan, Ornwipa" w:date="2022-10-19T09:43:00Z">
        <w:r>
          <w:t xml:space="preserve"> female volunteers</w:t>
        </w:r>
      </w:ins>
      <w:ins w:id="158" w:author="Thamsuwan, Ornwipa" w:date="2022-10-19T09:44:00Z">
        <w:r>
          <w:t xml:space="preserve"> to participate in the study since most workers were men.</w:t>
        </w:r>
      </w:ins>
      <w:ins w:id="159" w:author="Thamsuwan, Ornwipa" w:date="2022-10-19T09:43:00Z">
        <w:r>
          <w:t xml:space="preserve"> </w:t>
        </w:r>
      </w:ins>
      <w:moveTo w:id="160" w:author="Thamsuwan, Ornwipa" w:date="2022-10-19T09:43:00Z">
        <w:r w:rsidRPr="00650CB5">
          <w:t>The participants’ ages were on average 28.4 years (range 18-47 years). Their experience as farmworkers harvesting tree fruits in the United States were on average 3.4 years (range 1-14 years).</w:t>
        </w:r>
      </w:moveTo>
      <w:moveToRangeEnd w:id="153"/>
    </w:p>
    <w:p w14:paraId="19B16CB4" w14:textId="77777777" w:rsidR="004C7682" w:rsidRDefault="004C7682" w:rsidP="00021633">
      <w:pPr>
        <w:pStyle w:val="MDPI22heading2"/>
        <w:rPr>
          <w:ins w:id="161" w:author="Thamsuwan, Ornwipa" w:date="2022-10-19T09:41:00Z"/>
        </w:rPr>
      </w:pPr>
    </w:p>
    <w:p w14:paraId="039FFDDC" w14:textId="3987A290" w:rsidR="00842307" w:rsidRPr="00650CB5" w:rsidRDefault="00021633" w:rsidP="00021633">
      <w:pPr>
        <w:pStyle w:val="MDPI22heading2"/>
      </w:pPr>
      <w:r w:rsidRPr="00650CB5">
        <w:t>3.</w:t>
      </w:r>
      <w:del w:id="162" w:author="Thamsuwan, Ornwipa" w:date="2022-10-19T09:45:00Z">
        <w:r w:rsidRPr="00650CB5" w:rsidDel="009A4E59">
          <w:delText>1</w:delText>
        </w:r>
      </w:del>
      <w:ins w:id="163" w:author="Thamsuwan, Ornwipa" w:date="2022-10-19T09:45:00Z">
        <w:r w:rsidR="009A4E59">
          <w:t>2</w:t>
        </w:r>
      </w:ins>
      <w:r w:rsidRPr="00650CB5">
        <w:t xml:space="preserve">. </w:t>
      </w:r>
      <w:r w:rsidR="00842307" w:rsidRPr="00650CB5">
        <w:t>Overall effort: % HRR as metabolic load, Borg RPE and Omni RPE</w:t>
      </w:r>
    </w:p>
    <w:p w14:paraId="2BDA894F" w14:textId="609D5A3E" w:rsidR="00842307" w:rsidRDefault="00650CB5" w:rsidP="00021633">
      <w:pPr>
        <w:pStyle w:val="MDPI31text"/>
      </w:pPr>
      <w:r w:rsidRPr="00650CB5">
        <w:rPr>
          <w:noProof/>
        </w:rPr>
        <w:lastRenderedPageBreak/>
        <w:drawing>
          <wp:anchor distT="0" distB="0" distL="114300" distR="114300" simplePos="0" relativeHeight="251658240" behindDoc="0" locked="0" layoutInCell="1" allowOverlap="1" wp14:anchorId="20F5B190" wp14:editId="5B12BDC7">
            <wp:simplePos x="0" y="0"/>
            <wp:positionH relativeFrom="page">
              <wp:posOffset>2280920</wp:posOffset>
            </wp:positionH>
            <wp:positionV relativeFrom="paragraph">
              <wp:posOffset>887964</wp:posOffset>
            </wp:positionV>
            <wp:extent cx="4828540" cy="3425190"/>
            <wp:effectExtent l="0" t="0" r="0" b="3810"/>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28540" cy="3425190"/>
                    </a:xfrm>
                    <a:prstGeom prst="rect">
                      <a:avLst/>
                    </a:prstGeom>
                  </pic:spPr>
                </pic:pic>
              </a:graphicData>
            </a:graphic>
            <wp14:sizeRelH relativeFrom="margin">
              <wp14:pctWidth>0</wp14:pctWidth>
            </wp14:sizeRelH>
            <wp14:sizeRelV relativeFrom="margin">
              <wp14:pctHeight>0</wp14:pctHeight>
            </wp14:sizeRelV>
          </wp:anchor>
        </w:drawing>
      </w:r>
      <w:del w:id="164" w:author="Thamsuwan, Ornwipa" w:date="2022-10-19T09:45:00Z">
        <w:r w:rsidR="00842307" w:rsidRPr="00650CB5" w:rsidDel="009A4E59">
          <w:delText>Based on the Shapiro-Wilk test, initially</w:delText>
        </w:r>
      </w:del>
      <w:ins w:id="165" w:author="Thamsuwan, Ornwipa" w:date="2022-10-19T09:45:00Z">
        <w:r w:rsidR="009A4E59">
          <w:rPr>
            <w:noProof/>
          </w:rPr>
          <w:t>The calculated</w:t>
        </w:r>
      </w:ins>
      <w:r w:rsidR="00842307" w:rsidRPr="00650CB5">
        <w:t xml:space="preserve"> % HRR </w:t>
      </w:r>
      <w:del w:id="166" w:author="Thamsuwan, Ornwipa" w:date="2022-10-19T09:45:00Z">
        <w:r w:rsidR="00842307" w:rsidRPr="00650CB5" w:rsidDel="009A4E59">
          <w:delText xml:space="preserve">data </w:delText>
        </w:r>
      </w:del>
      <w:r w:rsidR="00842307" w:rsidRPr="00650CB5">
        <w:t>was not normally distributed</w:t>
      </w:r>
      <w:ins w:id="167" w:author="Thamsuwan, Ornwipa" w:date="2022-10-19T09:45:00Z">
        <w:r w:rsidR="009A4E59">
          <w:t xml:space="preserve"> according to the</w:t>
        </w:r>
      </w:ins>
      <w:r w:rsidR="00842307" w:rsidRPr="00650CB5">
        <w:t xml:space="preserve"> </w:t>
      </w:r>
      <w:del w:id="168" w:author="Thamsuwan, Ornwipa" w:date="2022-10-19T09:45:00Z">
        <w:r w:rsidR="00842307" w:rsidRPr="00650CB5" w:rsidDel="009A4E59">
          <w:delText>(</w:delText>
        </w:r>
      </w:del>
      <w:r w:rsidR="00842307" w:rsidRPr="00650CB5">
        <w:t>p</w:t>
      </w:r>
      <w:ins w:id="169" w:author="Thamsuwan, Ornwipa" w:date="2022-10-19T09:45:00Z">
        <w:r w:rsidR="009A4E59">
          <w:t>-value</w:t>
        </w:r>
      </w:ins>
      <w:r w:rsidR="00842307" w:rsidRPr="00650CB5">
        <w:t xml:space="preserve"> </w:t>
      </w:r>
      <w:del w:id="170" w:author="Thamsuwan, Ornwipa" w:date="2022-10-19T09:45:00Z">
        <w:r w:rsidR="00842307" w:rsidRPr="00650CB5" w:rsidDel="009A4E59">
          <w:delText>=</w:delText>
        </w:r>
      </w:del>
      <w:ins w:id="171" w:author="Thamsuwan, Ornwipa" w:date="2022-10-19T09:45:00Z">
        <w:r w:rsidR="009A4E59">
          <w:t>of</w:t>
        </w:r>
      </w:ins>
      <w:r w:rsidR="00842307" w:rsidRPr="00650CB5">
        <w:t xml:space="preserve"> 0.013</w:t>
      </w:r>
      <w:del w:id="172" w:author="Thamsuwan, Ornwipa" w:date="2022-10-19T09:45:00Z">
        <w:r w:rsidR="00842307" w:rsidRPr="00650CB5" w:rsidDel="009A4E59">
          <w:delText>)</w:delText>
        </w:r>
      </w:del>
      <w:ins w:id="173" w:author="Thamsuwan, Ornwipa" w:date="2022-10-19T09:45:00Z">
        <w:r w:rsidR="009A4E59">
          <w:t xml:space="preserve"> </w:t>
        </w:r>
      </w:ins>
      <w:ins w:id="174" w:author="Thamsuwan, Ornwipa" w:date="2022-10-19T09:46:00Z">
        <w:r w:rsidR="009A4E59">
          <w:t>in</w:t>
        </w:r>
      </w:ins>
      <w:ins w:id="175" w:author="Thamsuwan, Ornwipa" w:date="2022-10-19T09:45:00Z">
        <w:r w:rsidR="009A4E59">
          <w:t xml:space="preserve"> the Shapiro-Wilk test for normality</w:t>
        </w:r>
      </w:ins>
      <w:r w:rsidR="00842307" w:rsidRPr="00650CB5">
        <w:t>. After the % HRR was square-root transformed, the data became normally distributed</w:t>
      </w:r>
      <w:del w:id="176" w:author="Thamsuwan, Ornwipa" w:date="2022-10-19T09:46:00Z">
        <w:r w:rsidR="00842307" w:rsidRPr="00650CB5" w:rsidDel="009A4E59">
          <w:delText xml:space="preserve"> (</w:delText>
        </w:r>
      </w:del>
      <w:ins w:id="177" w:author="Thamsuwan, Ornwipa" w:date="2022-10-19T09:46:00Z">
        <w:r w:rsidR="009A4E59">
          <w:t xml:space="preserve">, i.e., </w:t>
        </w:r>
      </w:ins>
      <w:r w:rsidR="00842307" w:rsidRPr="00650CB5">
        <w:t>p</w:t>
      </w:r>
      <w:ins w:id="178" w:author="Thamsuwan, Ornwipa" w:date="2022-10-19T09:46:00Z">
        <w:r w:rsidR="009A4E59">
          <w:t>-value</w:t>
        </w:r>
      </w:ins>
      <w:r w:rsidR="00842307" w:rsidRPr="00650CB5">
        <w:t xml:space="preserve"> </w:t>
      </w:r>
      <w:del w:id="179" w:author="Thamsuwan, Ornwipa" w:date="2022-10-19T09:46:00Z">
        <w:r w:rsidR="00842307" w:rsidRPr="00650CB5" w:rsidDel="009A4E59">
          <w:delText>=</w:delText>
        </w:r>
      </w:del>
      <w:ins w:id="180" w:author="Thamsuwan, Ornwipa" w:date="2022-10-19T09:46:00Z">
        <w:r w:rsidR="009A4E59">
          <w:t>of</w:t>
        </w:r>
      </w:ins>
      <w:r w:rsidR="00842307" w:rsidRPr="00650CB5">
        <w:t xml:space="preserve"> 0.48</w:t>
      </w:r>
      <w:del w:id="181" w:author="Thamsuwan, Ornwipa" w:date="2022-10-19T09:46:00Z">
        <w:r w:rsidR="00842307" w:rsidRPr="00650CB5" w:rsidDel="009A4E59">
          <w:delText>)</w:delText>
        </w:r>
      </w:del>
      <w:ins w:id="182" w:author="Thamsuwan, Ornwipa" w:date="2022-10-19T09:46:00Z">
        <w:r w:rsidR="009A4E59">
          <w:t xml:space="preserve"> in the normality test</w:t>
        </w:r>
      </w:ins>
      <w:r w:rsidR="00842307" w:rsidRPr="00650CB5">
        <w:t>. Figure 2 shows the histograms and the QQ-plots of data before and after the transformation.</w:t>
      </w:r>
    </w:p>
    <w:p w14:paraId="3A0C9C3B" w14:textId="1312967E" w:rsidR="00650CB5" w:rsidRPr="00650CB5" w:rsidRDefault="00650CB5" w:rsidP="00650CB5">
      <w:pPr>
        <w:pStyle w:val="MDPI51figurecaption"/>
      </w:pPr>
      <w:r w:rsidRPr="00650CB5">
        <w:rPr>
          <w:b/>
        </w:rPr>
        <w:t xml:space="preserve">Figure 2. </w:t>
      </w:r>
      <w:r w:rsidRPr="00650CB5">
        <w:t>Histograms and Q-Q plots of the %HRR before and after square-root transformed</w:t>
      </w:r>
      <w:r>
        <w:t>.</w:t>
      </w:r>
    </w:p>
    <w:p w14:paraId="79D271DD" w14:textId="5A43B0FA" w:rsidR="00842307" w:rsidRDefault="00842307" w:rsidP="00021633">
      <w:pPr>
        <w:pStyle w:val="MDPI31text"/>
      </w:pPr>
      <w:r w:rsidRPr="00650CB5">
        <w:t xml:space="preserve">The metabolic load, i.e. % HRR, among each group of workers at each time of measurement is shown in Figure 3. In general, % HRR values were between 0.15 and 0.75 after the participants had worked for 150 minutes (T1). Then the % HRR significantly dropped after a 30-minute break (T2) and increased again at the end of the work shift (T3) (p-value &lt; 0.0001). Overall, the % HRRs among the Ladder group were higher than the % HRR among the Ground and Platform workers (Tukey HSD p-value = 0.0001 </w:t>
      </w:r>
      <w:ins w:id="183" w:author="Thamsuwan, Ornwipa" w:date="2022-10-19T09:54:00Z">
        <w:r w:rsidR="00BB119C">
          <w:t xml:space="preserve">for the comparison between the Ladder and Ground workers, </w:t>
        </w:r>
      </w:ins>
      <w:r w:rsidRPr="00650CB5">
        <w:t>and 0.009</w:t>
      </w:r>
      <w:ins w:id="184" w:author="Thamsuwan, Ornwipa" w:date="2022-10-19T09:55:00Z">
        <w:r w:rsidR="00BB119C" w:rsidRPr="00BB119C">
          <w:t xml:space="preserve"> </w:t>
        </w:r>
        <w:r w:rsidR="00BB119C">
          <w:t>for the comparison between the Ladder and Platform workers</w:t>
        </w:r>
      </w:ins>
      <w:del w:id="185" w:author="Thamsuwan, Ornwipa" w:date="2022-10-19T09:55:00Z">
        <w:r w:rsidRPr="00650CB5" w:rsidDel="00BB119C">
          <w:delText>, respectively</w:delText>
        </w:r>
      </w:del>
      <w:r w:rsidRPr="00650CB5">
        <w:t>).</w:t>
      </w:r>
    </w:p>
    <w:p w14:paraId="76ED2A00" w14:textId="4C9A7163" w:rsidR="00650CB5" w:rsidRPr="00650CB5" w:rsidRDefault="00B3096B" w:rsidP="00B3096B">
      <w:pPr>
        <w:pStyle w:val="MDPI51figurecaption"/>
        <w:jc w:val="both"/>
      </w:pPr>
      <w:r w:rsidRPr="00B3096B">
        <w:rPr>
          <w:b/>
        </w:rPr>
        <w:t xml:space="preserve">Figure 3. </w:t>
      </w:r>
      <w:r w:rsidRPr="00B3096B">
        <w:t>% HRR measured among each group of workers at each work period (n = 8 for each group)</w:t>
      </w:r>
      <w:r>
        <w:t>.</w:t>
      </w:r>
      <w:r w:rsidR="00650CB5" w:rsidRPr="00650CB5">
        <w:rPr>
          <w:noProof/>
        </w:rPr>
        <w:drawing>
          <wp:anchor distT="0" distB="0" distL="114300" distR="114300" simplePos="0" relativeHeight="251659264" behindDoc="0" locked="0" layoutInCell="1" allowOverlap="1" wp14:anchorId="37D61667" wp14:editId="28A33ED7">
            <wp:simplePos x="0" y="0"/>
            <wp:positionH relativeFrom="margin">
              <wp:align>right</wp:align>
            </wp:positionH>
            <wp:positionV relativeFrom="paragraph">
              <wp:posOffset>492</wp:posOffset>
            </wp:positionV>
            <wp:extent cx="4853940" cy="2543175"/>
            <wp:effectExtent l="0" t="0" r="3810" b="9525"/>
            <wp:wrapTopAndBottom/>
            <wp:docPr id="17" name="Picture 17" descr="https://raw.githubusercontent.com/ornwipa/correlation/master/figures/pHRR.png?token=GHSAT0AAAAAABUDLRSE62OS5WRB6LBKASTGYV6A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ornwipa/correlation/master/figures/pHRR.png?token=GHSAT0AAAAAABUDLRSE62OS5WRB6LBKASTGYV6ASI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72725" w14:textId="343251CF" w:rsidR="00842307" w:rsidRDefault="00B3096B" w:rsidP="00021633">
      <w:pPr>
        <w:pStyle w:val="MDPI31text"/>
      </w:pPr>
      <w:r w:rsidRPr="00650CB5">
        <w:rPr>
          <w:noProof/>
        </w:rPr>
        <w:lastRenderedPageBreak/>
        <w:drawing>
          <wp:anchor distT="0" distB="0" distL="114300" distR="114300" simplePos="0" relativeHeight="251660288" behindDoc="0" locked="0" layoutInCell="1" allowOverlap="1" wp14:anchorId="51BD949B" wp14:editId="31933442">
            <wp:simplePos x="0" y="0"/>
            <wp:positionH relativeFrom="margin">
              <wp:posOffset>1704340</wp:posOffset>
            </wp:positionH>
            <wp:positionV relativeFrom="paragraph">
              <wp:posOffset>1297940</wp:posOffset>
            </wp:positionV>
            <wp:extent cx="4940300" cy="2588260"/>
            <wp:effectExtent l="0" t="0" r="0" b="0"/>
            <wp:wrapTopAndBottom/>
            <wp:docPr id="11" name="Picture 11" descr="https://raw.githubusercontent.com/ornwipa/correlation/master/figures/BorgRPE-time.png?token=GHSAT0AAAAAABUDLRSFFL4IVA2S2JS5QW2QYV6AR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ornwipa/correlation/master/figures/BorgRPE-time.png?token=GHSAT0AAAAAABUDLRSFFL4IVA2S2JS5QW2QYV6AR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300" cy="25882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86" w:name="_Hlk122523593"/>
      <w:bookmarkStart w:id="187" w:name="_Hlk122523659"/>
      <w:r w:rsidR="00842307" w:rsidRPr="00650CB5">
        <w:t xml:space="preserve">As shown in Figure 4, relative to the Borg RPE ratings collected </w:t>
      </w:r>
      <w:r w:rsidR="00ED5639">
        <w:t>at</w:t>
      </w:r>
      <w:r w:rsidR="00ED5639" w:rsidRPr="00650CB5">
        <w:t xml:space="preserve"> </w:t>
      </w:r>
      <w:r w:rsidR="00842307" w:rsidRPr="00650CB5">
        <w:t xml:space="preserve">the beginning of the work </w:t>
      </w:r>
      <w:r w:rsidR="00ED5639">
        <w:t>break</w:t>
      </w:r>
      <w:r w:rsidR="00ED5639" w:rsidRPr="00650CB5">
        <w:t xml:space="preserve"> </w:t>
      </w:r>
      <w:r w:rsidR="00842307" w:rsidRPr="00650CB5">
        <w:t>(</w:t>
      </w:r>
      <w:del w:id="188" w:author="Ornwipa Thamsuwan" w:date="2022-12-21T13:59:00Z">
        <w:r w:rsidR="00842307" w:rsidRPr="00650CB5" w:rsidDel="00ED5639">
          <w:delText>T1</w:delText>
        </w:r>
      </w:del>
      <w:ins w:id="189" w:author="Ornwipa Thamsuwan" w:date="2022-12-21T13:59:00Z">
        <w:r w:rsidR="00ED5639" w:rsidRPr="00650CB5">
          <w:t>T</w:t>
        </w:r>
        <w:r w:rsidR="00ED5639">
          <w:t>0</w:t>
        </w:r>
      </w:ins>
      <w:r w:rsidR="00842307" w:rsidRPr="00650CB5">
        <w:t xml:space="preserve">), there were no difference between the ratings collected at the beginning of the </w:t>
      </w:r>
      <w:del w:id="190" w:author="Ornwipa Thamsuwan" w:date="2022-12-21T14:00:00Z">
        <w:r w:rsidR="00842307" w:rsidRPr="00650CB5" w:rsidDel="00ED5639">
          <w:delText>work shift</w:delText>
        </w:r>
      </w:del>
      <w:ins w:id="191" w:author="Ornwipa Thamsuwan" w:date="2022-12-21T14:00:00Z">
        <w:r w:rsidR="00ED5639">
          <w:t>first break</w:t>
        </w:r>
      </w:ins>
      <w:r w:rsidR="00842307" w:rsidRPr="00650CB5">
        <w:t xml:space="preserve"> (T1) and after 30 minutes of rest (T2).</w:t>
      </w:r>
      <w:bookmarkEnd w:id="186"/>
      <w:r w:rsidR="00842307" w:rsidRPr="00650CB5">
        <w:t xml:space="preserve">  </w:t>
      </w:r>
      <w:bookmarkEnd w:id="187"/>
      <w:r w:rsidR="00842307" w:rsidRPr="00650CB5">
        <w:t xml:space="preserve">The Borg RPE ratings collected at end of the work shift (T3) were significantly greater (p-value &lt; 0.0001) than those measured at the beginning of the </w:t>
      </w:r>
      <w:del w:id="192" w:author="Ornwipa Thamsuwan" w:date="2022-12-21T14:00:00Z">
        <w:r w:rsidR="00842307" w:rsidRPr="00650CB5" w:rsidDel="00ED5639">
          <w:delText>work shift</w:delText>
        </w:r>
      </w:del>
      <w:ins w:id="193" w:author="Ornwipa Thamsuwan" w:date="2022-12-21T14:00:00Z">
        <w:r w:rsidR="00ED5639">
          <w:t>first break</w:t>
        </w:r>
      </w:ins>
      <w:r w:rsidR="00842307" w:rsidRPr="00650CB5">
        <w:t xml:space="preserve"> (T1) and those measured after the 30-minute rest (T2). Nevertheless, the Borg RPE was not significantly different across the harvesting methods (p-value = 0.83).</w:t>
      </w:r>
    </w:p>
    <w:p w14:paraId="007C2E6F" w14:textId="6B68E12A" w:rsidR="00B3096B" w:rsidRPr="00650CB5" w:rsidRDefault="00B3096B" w:rsidP="00B3096B">
      <w:pPr>
        <w:pStyle w:val="MDPI51figurecaption"/>
        <w:jc w:val="both"/>
      </w:pPr>
      <w:r w:rsidRPr="00B3096B">
        <w:rPr>
          <w:b/>
        </w:rPr>
        <w:t xml:space="preserve">Figure 4. </w:t>
      </w:r>
      <w:r w:rsidRPr="00B3096B">
        <w:t>Borg RPE, a measure of overall exertion reported by each group of workers at each work period (n = 8 for each group)</w:t>
      </w:r>
      <w:r>
        <w:t>.</w:t>
      </w:r>
    </w:p>
    <w:p w14:paraId="255573A9" w14:textId="50DA283E" w:rsidR="00842307" w:rsidRDefault="00842307" w:rsidP="00021633">
      <w:pPr>
        <w:pStyle w:val="MDPI31text"/>
      </w:pPr>
      <w:bookmarkStart w:id="194" w:name="_Hlk122523768"/>
      <w:r w:rsidRPr="00650CB5">
        <w:t>The</w:t>
      </w:r>
      <w:ins w:id="195" w:author="Ornwipa Thamsuwan" w:date="2022-12-21T14:02:00Z">
        <w:r w:rsidR="00ED5639">
          <w:t xml:space="preserve"> difference </w:t>
        </w:r>
      </w:ins>
      <w:ins w:id="196" w:author="Ornwipa Thamsuwan" w:date="2022-12-21T14:03:00Z">
        <w:r w:rsidR="00ED5639">
          <w:t>in</w:t>
        </w:r>
      </w:ins>
      <w:r w:rsidRPr="00650CB5">
        <w:t xml:space="preserve"> Omni RPE from the beginning of the work shift were also greater at the end of the work shift (T3) as compared to the other time</w:t>
      </w:r>
      <w:bookmarkEnd w:id="194"/>
      <w:r w:rsidRPr="00650CB5">
        <w:t xml:space="preserve"> (p-value &lt; 0.0001) as shown in Figure 5. Comparing across workers’ groups, the Omni RPE was significantly higher among the Ground workers as compared to the Platform workers (Tukey HSD p-value = 0.04). Moreover, at T3, Omni RPE was significantly smaller in the Ground workers than in the Ladder and Platform groups (p-value = 0.05).</w:t>
      </w:r>
    </w:p>
    <w:p w14:paraId="0C5CB936" w14:textId="6B1A96EC" w:rsidR="004F0591" w:rsidRDefault="004F0591" w:rsidP="00021633">
      <w:pPr>
        <w:pStyle w:val="MDPI31text"/>
      </w:pPr>
    </w:p>
    <w:p w14:paraId="761CC0E2" w14:textId="775C0858" w:rsidR="004F0591" w:rsidRDefault="004F0591" w:rsidP="00021633">
      <w:pPr>
        <w:pStyle w:val="MDPI31text"/>
      </w:pPr>
    </w:p>
    <w:p w14:paraId="2E956A6E" w14:textId="71EC853B" w:rsidR="00B3096B" w:rsidRPr="00650CB5" w:rsidRDefault="004F0591" w:rsidP="004F0591">
      <w:pPr>
        <w:pStyle w:val="MDPI31text"/>
        <w:ind w:firstLine="0"/>
      </w:pPr>
      <w:r w:rsidRPr="00650CB5">
        <w:rPr>
          <w:noProof/>
        </w:rPr>
        <w:drawing>
          <wp:anchor distT="0" distB="0" distL="114300" distR="114300" simplePos="0" relativeHeight="251662336" behindDoc="0" locked="0" layoutInCell="1" allowOverlap="1" wp14:anchorId="4AC3D27E" wp14:editId="79271421">
            <wp:simplePos x="0" y="0"/>
            <wp:positionH relativeFrom="margin">
              <wp:posOffset>1815905</wp:posOffset>
            </wp:positionH>
            <wp:positionV relativeFrom="page">
              <wp:posOffset>1065432</wp:posOffset>
            </wp:positionV>
            <wp:extent cx="4852800" cy="2542961"/>
            <wp:effectExtent l="0" t="0" r="0" b="0"/>
            <wp:wrapTopAndBottom/>
            <wp:docPr id="16" name="Picture 16" descr="https://raw.githubusercontent.com/ornwipa/correlation/master/figures/OmniRPE-time.png?token=GHSAT0AAAAAABUDLRSEHIMK6BYMXNKT4IOWYV6AR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ornwipa/correlation/master/figures/OmniRPE-time.png?token=GHSAT0AAAAAABUDLRSEHIMK6BYMXNKT4IOWYV6AR7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2800" cy="2542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96B" w:rsidRPr="00B3096B">
        <w:rPr>
          <w:b/>
        </w:rPr>
        <w:t xml:space="preserve">Figure 5. </w:t>
      </w:r>
      <w:r w:rsidR="00B3096B" w:rsidRPr="00B3096B">
        <w:t>Omni RPE, a measure of overall exertion, reported by each group of workers at each work period (n = 8 for each group)</w:t>
      </w:r>
      <w:r w:rsidR="00B3096B">
        <w:t>.</w:t>
      </w:r>
    </w:p>
    <w:p w14:paraId="5A42DD3B" w14:textId="5400358A" w:rsidR="00842307" w:rsidRPr="00650CB5" w:rsidRDefault="00021633" w:rsidP="00021633">
      <w:pPr>
        <w:pStyle w:val="MDPI22heading2"/>
        <w:spacing w:before="240"/>
      </w:pPr>
      <w:r w:rsidRPr="00650CB5">
        <w:t>3.</w:t>
      </w:r>
      <w:del w:id="197" w:author="Thamsuwan, Ornwipa" w:date="2022-10-19T09:55:00Z">
        <w:r w:rsidRPr="00650CB5" w:rsidDel="009B4971">
          <w:delText>2</w:delText>
        </w:r>
      </w:del>
      <w:ins w:id="198" w:author="Thamsuwan, Ornwipa" w:date="2022-10-19T09:55:00Z">
        <w:r w:rsidR="009B4971">
          <w:t>3</w:t>
        </w:r>
      </w:ins>
      <w:r w:rsidRPr="00650CB5">
        <w:t xml:space="preserve">. </w:t>
      </w:r>
      <w:r w:rsidR="00842307" w:rsidRPr="00650CB5">
        <w:t>Association between metabolic load and subjective overall effort</w:t>
      </w:r>
    </w:p>
    <w:p w14:paraId="522DFB2C" w14:textId="18A248B0" w:rsidR="00842307" w:rsidRPr="00650CB5" w:rsidRDefault="00842307" w:rsidP="00021633">
      <w:pPr>
        <w:pStyle w:val="MDPI31text"/>
      </w:pPr>
      <w:bookmarkStart w:id="199" w:name="_Hlk122523898"/>
      <w:bookmarkStart w:id="200" w:name="_Hlk122523911"/>
      <w:r w:rsidRPr="00650CB5">
        <w:t xml:space="preserve">Without adjusting for neither work period (T1, T2 and T3) nor harvesting method (Ground, Ladder and Platform), the correlation coefficient between the % HRR and the Borg RPE was insignificant (p-value = 0.23). </w:t>
      </w:r>
      <w:del w:id="201" w:author="Ornwipa Thamsuwan" w:date="2022-12-21T14:05:00Z">
        <w:r w:rsidRPr="00650CB5" w:rsidDel="00ED5639">
          <w:delText>Similarly</w:delText>
        </w:r>
      </w:del>
      <w:ins w:id="202" w:author="Ornwipa Thamsuwan" w:date="2022-12-21T14:05:00Z">
        <w:r w:rsidR="00ED5639">
          <w:t>In contrast</w:t>
        </w:r>
      </w:ins>
      <w:r w:rsidRPr="00650CB5">
        <w:t>, the correlation coefficient between the % HRR and the Omni RPE was positive (p-value = 0.006).</w:t>
      </w:r>
      <w:bookmarkEnd w:id="200"/>
    </w:p>
    <w:bookmarkEnd w:id="199"/>
    <w:p w14:paraId="49099F8D" w14:textId="77777777" w:rsidR="00842307" w:rsidRPr="00650CB5" w:rsidRDefault="00842307" w:rsidP="00021633">
      <w:pPr>
        <w:pStyle w:val="MDPI31text"/>
      </w:pPr>
      <w:r w:rsidRPr="00650CB5">
        <w:t xml:space="preserve">In addition, when adjusted for the work period and the harvesting method, which had significant effect on the % HRR, the regression coefficient between the % HRR and the Borg RPE became negative, with the p-value of 0.054. In the same way, the regression </w:t>
      </w:r>
      <w:r w:rsidRPr="00650CB5">
        <w:lastRenderedPageBreak/>
        <w:t>coefficient between the % HRR and the Omni RPE also became negative, with the p-value &lt; 0.0001.</w:t>
      </w:r>
    </w:p>
    <w:p w14:paraId="70645523" w14:textId="34961908" w:rsidR="007656AE" w:rsidRDefault="00C172C4" w:rsidP="007656AE">
      <w:pPr>
        <w:pStyle w:val="MDPI31text"/>
      </w:pPr>
      <w:r>
        <w:rPr>
          <w:noProof/>
        </w:rPr>
        <w:drawing>
          <wp:anchor distT="0" distB="0" distL="114300" distR="114300" simplePos="0" relativeHeight="251653120" behindDoc="0" locked="0" layoutInCell="1" allowOverlap="1" wp14:anchorId="7B55E9A7" wp14:editId="21B92A23">
            <wp:simplePos x="0" y="0"/>
            <wp:positionH relativeFrom="column">
              <wp:posOffset>1263650</wp:posOffset>
            </wp:positionH>
            <wp:positionV relativeFrom="paragraph">
              <wp:posOffset>1798320</wp:posOffset>
            </wp:positionV>
            <wp:extent cx="5384800" cy="2820035"/>
            <wp:effectExtent l="0" t="0" r="0" b="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4800" cy="2820035"/>
                    </a:xfrm>
                    <a:prstGeom prst="rect">
                      <a:avLst/>
                    </a:prstGeom>
                    <a:noFill/>
                  </pic:spPr>
                </pic:pic>
              </a:graphicData>
            </a:graphic>
            <wp14:sizeRelH relativeFrom="margin">
              <wp14:pctWidth>0</wp14:pctWidth>
            </wp14:sizeRelH>
            <wp14:sizeRelV relativeFrom="margin">
              <wp14:pctHeight>0</wp14:pctHeight>
            </wp14:sizeRelV>
          </wp:anchor>
        </w:drawing>
      </w:r>
      <w:r w:rsidR="00842307" w:rsidRPr="00650CB5">
        <w:t xml:space="preserve">With the confounding effect, the analyses were further stratified by the harvesting method and by the work period. On one hand, when the analysis was stratified by the harvesting method and the effect of the work period was adjusted, correlations between the % HRR and the Borg RPE were no longer significant, meanwhile statistically significant or almost significant correlations between the % HRR and the Omni RPE were found in all the worker groups (p-value = 0.014, 0.015 and 0.086 for Ground, Ladder and Platform groups, respectively) as shown in Figure 7. On the other hand, when stratified by the work period, i.e. the time point of measurement, the correlations between the % HRR and the Borg RPE difference were found statistically significant only at T2 (p-value = 0.0041) as shown in Figure 6. Meanwhile, none of the correlation coefficients between the % HRR and the Omni RPE were statistically significant. </w:t>
      </w:r>
    </w:p>
    <w:p w14:paraId="10A7D060" w14:textId="77777777" w:rsidR="007656AE" w:rsidRPr="00650CB5" w:rsidRDefault="007656AE" w:rsidP="007656AE">
      <w:pPr>
        <w:pStyle w:val="MDPI51figurecaption"/>
        <w:jc w:val="both"/>
      </w:pPr>
      <w:r w:rsidRPr="00B3096B">
        <w:rPr>
          <w:b/>
        </w:rPr>
        <w:t xml:space="preserve">Figure 6. </w:t>
      </w:r>
      <w:r w:rsidRPr="00B3096B">
        <w:t>The statistically significant association between % HRR and Borg RPE after a 30-minute break, combining all harvesting methods</w:t>
      </w:r>
      <w:r>
        <w:t>.</w:t>
      </w:r>
    </w:p>
    <w:p w14:paraId="38781758" w14:textId="0EB9E3B9" w:rsidR="00B3096B" w:rsidRPr="00650CB5" w:rsidRDefault="007656AE" w:rsidP="007656AE">
      <w:pPr>
        <w:pStyle w:val="MDPI51figurecaption"/>
        <w:jc w:val="both"/>
      </w:pPr>
      <w:r w:rsidRPr="007656AE">
        <w:rPr>
          <w:b/>
        </w:rPr>
        <w:t xml:space="preserve">Figure 7. </w:t>
      </w:r>
      <w:r w:rsidRPr="007656AE">
        <w:t>The statistically significant association between % HRR and Omni RPE in all groups when stratifying by harvesting method and combining all time points.</w:t>
      </w:r>
      <w:r w:rsidR="00B3096B" w:rsidRPr="00650CB5">
        <w:rPr>
          <w:noProof/>
        </w:rPr>
        <w:drawing>
          <wp:anchor distT="0" distB="0" distL="114300" distR="114300" simplePos="0" relativeHeight="251654144" behindDoc="0" locked="0" layoutInCell="1" allowOverlap="1" wp14:anchorId="7208DBAF" wp14:editId="38AFB4D3">
            <wp:simplePos x="0" y="0"/>
            <wp:positionH relativeFrom="column">
              <wp:posOffset>1233805</wp:posOffset>
            </wp:positionH>
            <wp:positionV relativeFrom="paragraph">
              <wp:posOffset>-26035</wp:posOffset>
            </wp:positionV>
            <wp:extent cx="5409565" cy="2832735"/>
            <wp:effectExtent l="0" t="0" r="0" b="0"/>
            <wp:wrapTopAndBottom/>
            <wp:docPr id="15" name="Picture 15" descr="https://raw.githubusercontent.com/ornwipa/correlation/master/figures/Association_pHRR_OmniRPE_Activity.png?token=GHSAT0AAAAAABUDLRSF3W3ANYIKP7CWSBCMYUPO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ornwipa/correlation/master/figures/Association_pHRR_OmniRPE_Activity.png?token=GHSAT0AAAAAABUDLRSF3W3ANYIKP7CWSBCMYUPOJC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9565" cy="2832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DF9167" w14:textId="434D2374" w:rsidR="00842307" w:rsidRPr="00650CB5" w:rsidRDefault="00021633" w:rsidP="00021633">
      <w:pPr>
        <w:pStyle w:val="MDPI22heading2"/>
        <w:spacing w:before="240"/>
      </w:pPr>
      <w:r w:rsidRPr="00650CB5">
        <w:lastRenderedPageBreak/>
        <w:t>3.</w:t>
      </w:r>
      <w:del w:id="203" w:author="Thamsuwan, Ornwipa" w:date="2022-10-19T09:56:00Z">
        <w:r w:rsidRPr="00650CB5" w:rsidDel="009B4971">
          <w:delText>3</w:delText>
        </w:r>
      </w:del>
      <w:ins w:id="204" w:author="Thamsuwan, Ornwipa" w:date="2022-10-19T09:56:00Z">
        <w:r w:rsidR="009B4971">
          <w:t>4</w:t>
        </w:r>
      </w:ins>
      <w:r w:rsidRPr="00650CB5">
        <w:t xml:space="preserve">. </w:t>
      </w:r>
      <w:r w:rsidR="00842307" w:rsidRPr="00650CB5">
        <w:t>Local discomfort: EMG MPF as muscle fatigue and Borg CR10</w:t>
      </w:r>
    </w:p>
    <w:p w14:paraId="02D9E447" w14:textId="47D5060F" w:rsidR="00842307" w:rsidRDefault="00842307" w:rsidP="00021633">
      <w:pPr>
        <w:pStyle w:val="MDPI31text"/>
        <w:rPr>
          <w:rFonts w:eastAsiaTheme="minorEastAsia"/>
        </w:rPr>
      </w:pPr>
      <w:r w:rsidRPr="00650CB5">
        <w:t>The EMG MPF in 10-minute windows of all participants had a bi-modal distribution (Figure 8)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rsidRPr="00650CB5">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rsidRPr="00650CB5">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sidRPr="00650CB5">
        <w:t xml:space="preserve">) was used for analysis to find correlation between EMG MPF and Borg CR10. Figure 9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sidRPr="00650CB5">
        <w:rPr>
          <w:rFonts w:eastAsiaTheme="minorEastAsia"/>
        </w:rPr>
        <w:t xml:space="preserve"> while the Shapiro-Wilk test indicated that the parameter could be considered as normally distributed (p-value = 0.059).</w:t>
      </w:r>
    </w:p>
    <w:p w14:paraId="52563EF8" w14:textId="437EB595" w:rsidR="00B3096B" w:rsidRDefault="00B3096B" w:rsidP="00021633">
      <w:pPr>
        <w:pStyle w:val="MDPI31text"/>
      </w:pPr>
      <w:r w:rsidRPr="00650CB5">
        <w:rPr>
          <w:noProof/>
        </w:rPr>
        <w:drawing>
          <wp:inline distT="0" distB="0" distL="0" distR="0" wp14:anchorId="7BF4407B" wp14:editId="645AB82D">
            <wp:extent cx="4560829" cy="2374900"/>
            <wp:effectExtent l="0" t="0" r="0"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7CB21111" w14:textId="561912F2" w:rsidR="00B3096B" w:rsidRDefault="00B3096B" w:rsidP="00B3096B">
      <w:pPr>
        <w:pStyle w:val="MDPI51figurecaption"/>
      </w:pPr>
      <w:r w:rsidRPr="00B3096B">
        <w:rPr>
          <w:b/>
        </w:rPr>
        <w:t xml:space="preserve">Figure 8. </w:t>
      </w:r>
      <w:r w:rsidRPr="00650CB5">
        <w:t>The histogram showing bi-modal distribution of EMG median power frequency</w:t>
      </w:r>
      <w:r>
        <w:t>.</w:t>
      </w:r>
    </w:p>
    <w:p w14:paraId="1AF8B984" w14:textId="0ADA0E18" w:rsidR="00B3096B" w:rsidRDefault="00B3096B" w:rsidP="00B3096B">
      <w:pPr>
        <w:pStyle w:val="MDPI51figurecaption"/>
      </w:pPr>
      <w:r w:rsidRPr="00650CB5">
        <w:rPr>
          <w:noProof/>
        </w:rPr>
        <w:drawing>
          <wp:inline distT="0" distB="0" distL="0" distR="0" wp14:anchorId="4D72FF60" wp14:editId="4FBBD60C">
            <wp:extent cx="4565650" cy="2377410"/>
            <wp:effectExtent l="0" t="0" r="6350" b="444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6A5B56CE" w14:textId="409A0C97" w:rsidR="00B3096B" w:rsidRPr="00650CB5" w:rsidRDefault="00B3096B" w:rsidP="00B3096B">
      <w:pPr>
        <w:pStyle w:val="MDPI51figurecaption"/>
      </w:pPr>
      <w:r w:rsidRPr="00B3096B">
        <w:t>Figure 9. The histogram of the EMG median power frequency regression slope (</w:t>
      </w:r>
      <w:proofErr w:type="spellStart"/>
      <w:r w:rsidRPr="00B3096B">
        <w:t>b_Time</w:t>
      </w:r>
      <w:proofErr w:type="spellEnd"/>
      <w:r w:rsidRPr="00B3096B">
        <w:t>)</w:t>
      </w:r>
    </w:p>
    <w:p w14:paraId="7C1732AF" w14:textId="77777777" w:rsidR="00842307" w:rsidRPr="00650CB5" w:rsidRDefault="00842307" w:rsidP="00021633">
      <w:pPr>
        <w:pStyle w:val="MDPI31text"/>
      </w:pPr>
      <w:r w:rsidRPr="00650CB5">
        <w:t>Muscle fatigue, i.e. the EMG MPF, reduced over time as shown by the negative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rPr>
          <w:rFonts w:eastAsiaTheme="minorEastAsia"/>
        </w:rPr>
        <w:t xml:space="preserve"> = -0.0056)</w:t>
      </w:r>
      <w:r w:rsidRPr="00650CB5">
        <w:t xml:space="preserve"> in the regression equation (iv) (p-value &lt; 0.0001). This is in accordance with the results of muscle activity from the previous study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w:t>
      </w:r>
    </w:p>
    <w:p w14:paraId="21005AF1" w14:textId="5B860C61" w:rsidR="00842307" w:rsidRDefault="007656AE" w:rsidP="00021633">
      <w:pPr>
        <w:pStyle w:val="MDPI31text"/>
      </w:pPr>
      <w:r>
        <w:rPr>
          <w:noProof/>
        </w:rPr>
        <w:lastRenderedPageBreak/>
        <w:drawing>
          <wp:anchor distT="0" distB="0" distL="114300" distR="114300" simplePos="0" relativeHeight="251655168" behindDoc="0" locked="0" layoutInCell="1" allowOverlap="1" wp14:anchorId="60F21300" wp14:editId="0D173636">
            <wp:simplePos x="0" y="0"/>
            <wp:positionH relativeFrom="column">
              <wp:posOffset>1530350</wp:posOffset>
            </wp:positionH>
            <wp:positionV relativeFrom="paragraph">
              <wp:posOffset>1011555</wp:posOffset>
            </wp:positionV>
            <wp:extent cx="5111750" cy="2678430"/>
            <wp:effectExtent l="0" t="0" r="0" b="0"/>
            <wp:wrapTopAndBottom/>
            <wp:docPr id="5" name="Picture 5" descr="https://raw.githubusercontent.com/ornwipa/correlation/master/figures/BorgCR10difference.png?token=GHSAT0AAAAAABUDLRSF7FR4EAP4OTQ3T4DSYV6A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ornwipa/correlation/master/figures/BorgCR10difference.png?token=GHSAT0AAAAAABUDLRSF7FR4EAP4OTQ3T4DSYV6AQS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1750" cy="267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07" w:rsidRPr="00650CB5">
        <w:t>The Borg CR10 difference between the beginning and the end of work shift by each harvesting method is shown in Figure 10. The increases in Borg CR10 from the beginning to the end of the work shift was higher in the Platform group than in the Ground and Ladder groups. According to the Kruskal-Wallis tests for nonparametric data, the harvesting method had a statistically significant effect on the Borg CR10 increase over time (p-value = 0.013) but the side of trapezius did not (p-value = 0.51).</w:t>
      </w:r>
    </w:p>
    <w:p w14:paraId="5E8971D0" w14:textId="77391355" w:rsidR="007656AE" w:rsidRPr="00650CB5" w:rsidRDefault="007656AE" w:rsidP="007656AE">
      <w:pPr>
        <w:pStyle w:val="MDPI51figurecaption"/>
        <w:jc w:val="both"/>
      </w:pPr>
      <w:r w:rsidRPr="007656AE">
        <w:rPr>
          <w:b/>
        </w:rPr>
        <w:t xml:space="preserve">Figure 10. </w:t>
      </w:r>
      <w:r w:rsidRPr="00650CB5">
        <w:t>Borg CR10 difference between the beginning and the end of work shift by harvesting method and muscle side</w:t>
      </w:r>
      <w:r>
        <w:t>.</w:t>
      </w:r>
    </w:p>
    <w:p w14:paraId="25AD813B" w14:textId="0FC66A78" w:rsidR="00842307" w:rsidRPr="00650CB5" w:rsidRDefault="00021633" w:rsidP="00021633">
      <w:pPr>
        <w:pStyle w:val="MDPI22heading2"/>
        <w:spacing w:before="240"/>
      </w:pPr>
      <w:r w:rsidRPr="00650CB5">
        <w:t>3.</w:t>
      </w:r>
      <w:del w:id="205" w:author="Thamsuwan, Ornwipa" w:date="2022-10-19T09:56:00Z">
        <w:r w:rsidRPr="00650CB5" w:rsidDel="009B4971">
          <w:delText>4</w:delText>
        </w:r>
      </w:del>
      <w:ins w:id="206" w:author="Thamsuwan, Ornwipa" w:date="2022-10-19T09:56:00Z">
        <w:r w:rsidR="009B4971">
          <w:t>5</w:t>
        </w:r>
      </w:ins>
      <w:r w:rsidRPr="00650CB5">
        <w:t xml:space="preserve">. </w:t>
      </w:r>
      <w:r w:rsidR="00842307" w:rsidRPr="00650CB5">
        <w:t>Association between muscle fatigue and subjective local discomfort</w:t>
      </w:r>
    </w:p>
    <w:p w14:paraId="0C437852" w14:textId="71BC3D05" w:rsidR="00842307" w:rsidRDefault="007656AE" w:rsidP="00021633">
      <w:pPr>
        <w:pStyle w:val="MDPI31text"/>
        <w:rPr>
          <w:rFonts w:eastAsiaTheme="minorEastAsia"/>
        </w:rPr>
      </w:pPr>
      <w:r w:rsidRPr="00650CB5">
        <w:rPr>
          <w:noProof/>
        </w:rPr>
        <w:drawing>
          <wp:anchor distT="0" distB="0" distL="114300" distR="114300" simplePos="0" relativeHeight="251661312" behindDoc="0" locked="0" layoutInCell="1" allowOverlap="1" wp14:anchorId="61CBDCB4" wp14:editId="3C296283">
            <wp:simplePos x="0" y="0"/>
            <wp:positionH relativeFrom="column">
              <wp:posOffset>1550035</wp:posOffset>
            </wp:positionH>
            <wp:positionV relativeFrom="paragraph">
              <wp:posOffset>1049020</wp:posOffset>
            </wp:positionV>
            <wp:extent cx="5282565" cy="2768600"/>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82565" cy="2768600"/>
                    </a:xfrm>
                    <a:prstGeom prst="rect">
                      <a:avLst/>
                    </a:prstGeom>
                  </pic:spPr>
                </pic:pic>
              </a:graphicData>
            </a:graphic>
            <wp14:sizeRelH relativeFrom="margin">
              <wp14:pctWidth>0</wp14:pctWidth>
            </wp14:sizeRelH>
            <wp14:sizeRelV relativeFrom="margin">
              <wp14:pctHeight>0</wp14:pctHeight>
            </wp14:sizeRelV>
          </wp:anchor>
        </w:drawing>
      </w:r>
      <w:r w:rsidR="00842307" w:rsidRPr="00650CB5">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rsidR="00842307" w:rsidRPr="00650CB5">
        <w:t>in the equation (iv)</w:t>
      </w:r>
      <w:ins w:id="207" w:author="Thamsuwan, Ornwipa" w:date="2022-10-19T09:56:00Z">
        <w:r w:rsidR="009B4971">
          <w:t>, i.e., the increase or decrease of EMG mean power frequency over time,</w:t>
        </w:r>
      </w:ins>
      <w:r w:rsidR="00842307" w:rsidRPr="00650CB5">
        <w:t xml:space="preserve"> and the Borg CR10 difference</w:t>
      </w:r>
      <w:ins w:id="208" w:author="Thamsuwan, Ornwipa" w:date="2022-10-19T09:56:00Z">
        <w:r w:rsidR="009B4971" w:rsidRPr="009B4971">
          <w:t xml:space="preserve"> </w:t>
        </w:r>
        <w:r w:rsidR="009B4971">
          <w:t>between the beginning and the end of the work shift</w:t>
        </w:r>
      </w:ins>
      <w:r w:rsidR="00842307" w:rsidRPr="00650CB5">
        <w:t xml:space="preserve">. That is, there was no relationship between the EMG mean power frequency representing muscle fatigue and the Borg CR10 increases or decreases over the work period. Figure 11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842307" w:rsidRPr="00650CB5">
        <w:rPr>
          <w:rFonts w:eastAsiaTheme="minorEastAsia"/>
        </w:rPr>
        <w:t xml:space="preserve"> on the y-axis and the Borg CR10 difference between the start and the end of work shift on the x-axis.</w:t>
      </w:r>
    </w:p>
    <w:p w14:paraId="4EFE550C" w14:textId="3D57B4B7" w:rsidR="007656AE" w:rsidRDefault="007656AE" w:rsidP="007656AE">
      <w:pPr>
        <w:pStyle w:val="MDPI51figurecaption"/>
        <w:jc w:val="both"/>
      </w:pPr>
      <w:r w:rsidRPr="007656AE">
        <w:rPr>
          <w:b/>
        </w:rPr>
        <w:lastRenderedPageBreak/>
        <w:t xml:space="preserve">Figure 11. </w:t>
      </w:r>
      <w:r w:rsidRPr="00650CB5">
        <w:t xml:space="preserve">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rPr>
          <w:rFonts w:eastAsiaTheme="minorEastAsia"/>
        </w:rPr>
        <w:t xml:space="preserve"> on y-axis. All the correlations were nearly zeros and the confidence intervals were large.</w:t>
      </w:r>
    </w:p>
    <w:p w14:paraId="136BAAFF" w14:textId="49CA0941" w:rsidR="00842307" w:rsidRPr="00650CB5" w:rsidRDefault="00021633" w:rsidP="00021633">
      <w:pPr>
        <w:pStyle w:val="MDPI21heading1"/>
      </w:pPr>
      <w:r w:rsidRPr="00650CB5">
        <w:t xml:space="preserve">4. </w:t>
      </w:r>
      <w:r w:rsidR="00842307" w:rsidRPr="00650CB5">
        <w:t>Discussions</w:t>
      </w:r>
    </w:p>
    <w:p w14:paraId="248BBDDF" w14:textId="07335B4A" w:rsidR="00842307" w:rsidRPr="00650CB5" w:rsidRDefault="00021633" w:rsidP="00021633">
      <w:pPr>
        <w:pStyle w:val="MDPI22heading2"/>
      </w:pPr>
      <w:r w:rsidRPr="00650CB5">
        <w:t xml:space="preserve">4.1. </w:t>
      </w:r>
      <w:r w:rsidR="00842307" w:rsidRPr="00650CB5">
        <w:t>Interpretations and implications from negative or no correlation</w:t>
      </w:r>
    </w:p>
    <w:p w14:paraId="1FFFE78F" w14:textId="5704A193" w:rsidR="00842307" w:rsidRPr="00650CB5" w:rsidRDefault="00842307" w:rsidP="00021633">
      <w:pPr>
        <w:pStyle w:val="MDPI31text"/>
      </w:pPr>
      <w:del w:id="209" w:author="Ornwipa Thamsuwan" w:date="2022-12-21T14:18:00Z">
        <w:r w:rsidRPr="00650CB5" w:rsidDel="00A26003">
          <w:delText xml:space="preserve">There </w:delText>
        </w:r>
        <w:bookmarkStart w:id="210" w:name="_Hlk122524723"/>
        <w:r w:rsidRPr="00650CB5" w:rsidDel="00A26003">
          <w:delText>were</w:delText>
        </w:r>
      </w:del>
      <w:ins w:id="211" w:author="Ornwipa Thamsuwan" w:date="2022-12-21T14:18:00Z">
        <w:r w:rsidR="00A26003">
          <w:t>This study found</w:t>
        </w:r>
      </w:ins>
      <w:r w:rsidRPr="00650CB5">
        <w:t xml:space="preserve"> </w:t>
      </w:r>
      <w:del w:id="212" w:author="Ornwipa Thamsuwan" w:date="2022-12-21T14:12:00Z">
        <w:r w:rsidRPr="00650CB5" w:rsidDel="00C172C4">
          <w:delText xml:space="preserve">negative </w:delText>
        </w:r>
      </w:del>
      <w:r w:rsidRPr="00650CB5">
        <w:t>significant correlations between the direct and subjective measures of overall effort when the analysis adjusted for the harvesting method and the time of measurement</w:t>
      </w:r>
      <w:ins w:id="213" w:author="Ornwipa Thamsuwan" w:date="2022-12-21T14:16:00Z">
        <w:r w:rsidR="00A26003">
          <w:t>; however, the direction</w:t>
        </w:r>
      </w:ins>
      <w:ins w:id="214" w:author="Ornwipa Thamsuwan" w:date="2022-12-21T14:21:00Z">
        <w:r w:rsidR="00A26003">
          <w:t>s</w:t>
        </w:r>
      </w:ins>
      <w:ins w:id="215" w:author="Ornwipa Thamsuwan" w:date="2022-12-21T14:16:00Z">
        <w:r w:rsidR="00A26003">
          <w:t xml:space="preserve"> of corrections we</w:t>
        </w:r>
      </w:ins>
      <w:ins w:id="216" w:author="Ornwipa Thamsuwan" w:date="2022-12-21T14:20:00Z">
        <w:r w:rsidR="00A26003">
          <w:t>re</w:t>
        </w:r>
      </w:ins>
      <w:ins w:id="217" w:author="Ornwipa Thamsuwan" w:date="2022-12-21T14:17:00Z">
        <w:r w:rsidR="00A26003">
          <w:t xml:space="preserve"> contradictory for Borg RPE and Omni RPE</w:t>
        </w:r>
      </w:ins>
      <w:r w:rsidRPr="00650CB5">
        <w:t>.</w:t>
      </w:r>
      <w:bookmarkEnd w:id="210"/>
      <w:r w:rsidRPr="00650CB5">
        <w:t xml:space="preserve"> </w:t>
      </w:r>
      <w:del w:id="218" w:author="Ornwipa Thamsuwan" w:date="2022-12-21T14:18:00Z">
        <w:r w:rsidRPr="00650CB5" w:rsidDel="00A26003">
          <w:delText xml:space="preserve">That is, both Borg RPE and Omni RPE may be used to predict the outcomes of % HRR. </w:delText>
        </w:r>
      </w:del>
      <w:bookmarkStart w:id="219" w:name="_Hlk122525196"/>
      <w:ins w:id="220" w:author="Ornwipa Thamsuwan" w:date="2022-12-21T14:19:00Z">
        <w:r w:rsidR="00A26003">
          <w:t>The negative correlation</w:t>
        </w:r>
      </w:ins>
      <w:ins w:id="221" w:author="Ornwipa Thamsuwan" w:date="2022-12-21T14:21:00Z">
        <w:r w:rsidR="00A26003">
          <w:t>s</w:t>
        </w:r>
      </w:ins>
      <w:ins w:id="222" w:author="Ornwipa Thamsuwan" w:date="2022-12-21T14:19:00Z">
        <w:r w:rsidR="00A26003">
          <w:t xml:space="preserve"> between Borg RPE and % HRR </w:t>
        </w:r>
      </w:ins>
      <w:ins w:id="223" w:author="Ornwipa Thamsuwan" w:date="2022-12-21T14:21:00Z">
        <w:r w:rsidR="00A26003">
          <w:t>suggested</w:t>
        </w:r>
      </w:ins>
      <w:ins w:id="224" w:author="Ornwipa Thamsuwan" w:date="2022-12-21T14:19:00Z">
        <w:r w:rsidR="00A26003">
          <w:t xml:space="preserve"> that the Borg RPE may not be useful as subjec</w:t>
        </w:r>
      </w:ins>
      <w:ins w:id="225" w:author="Ornwipa Thamsuwan" w:date="2022-12-21T14:20:00Z">
        <w:r w:rsidR="00A26003">
          <w:t xml:space="preserve">tive measures </w:t>
        </w:r>
      </w:ins>
      <w:ins w:id="226" w:author="Ornwipa Thamsuwan" w:date="2022-12-21T14:21:00Z">
        <w:r w:rsidR="00A26003">
          <w:t>for</w:t>
        </w:r>
      </w:ins>
      <w:ins w:id="227" w:author="Ornwipa Thamsuwan" w:date="2022-12-21T14:20:00Z">
        <w:r w:rsidR="00A26003">
          <w:t xml:space="preserve"> this population</w:t>
        </w:r>
      </w:ins>
      <w:ins w:id="228" w:author="Ornwipa Thamsuwan" w:date="2022-12-21T14:22:00Z">
        <w:r w:rsidR="00A26003">
          <w:t xml:space="preserve"> whereas the positive correlations between Omni RPE and % HRR suggested th</w:t>
        </w:r>
      </w:ins>
      <w:ins w:id="229" w:author="Ornwipa Thamsuwan" w:date="2022-12-21T14:25:00Z">
        <w:r w:rsidR="00135DF0">
          <w:t xml:space="preserve">at the Omni RPE </w:t>
        </w:r>
      </w:ins>
      <w:ins w:id="230" w:author="Ornwipa Thamsuwan" w:date="2022-12-21T14:26:00Z">
        <w:r w:rsidR="00135DF0">
          <w:t>could</w:t>
        </w:r>
      </w:ins>
      <w:ins w:id="231" w:author="Ornwipa Thamsuwan" w:date="2022-12-21T14:25:00Z">
        <w:r w:rsidR="00135DF0">
          <w:t xml:space="preserve"> predict the outcomes of % HRR.</w:t>
        </w:r>
      </w:ins>
      <w:ins w:id="232" w:author="Ornwipa Thamsuwan" w:date="2022-12-21T14:20:00Z">
        <w:r w:rsidR="00A26003">
          <w:t xml:space="preserve"> </w:t>
        </w:r>
      </w:ins>
      <w:bookmarkEnd w:id="219"/>
    </w:p>
    <w:p w14:paraId="376320BB" w14:textId="0157A008" w:rsidR="00842307" w:rsidRPr="00650CB5" w:rsidRDefault="00842307" w:rsidP="00021633">
      <w:pPr>
        <w:pStyle w:val="MDPI31text"/>
      </w:pPr>
      <w:r w:rsidRPr="00650CB5">
        <w:t xml:space="preserve">When stratifying by harvesting method, the significance level was still strong only when using Omni RPE but not for Borg RPE. This phenomenon was evident across all the worker groups. This finding </w:t>
      </w:r>
      <w:ins w:id="233" w:author="Thamsuwan, Ornwipa" w:date="2022-10-19T09:57:00Z">
        <w:r w:rsidR="009B4971">
          <w:t xml:space="preserve">on stronger correlations </w:t>
        </w:r>
      </w:ins>
      <w:r w:rsidRPr="00650CB5">
        <w:t xml:space="preserve">suggested that the Omni RPE with the pictures of apple </w:t>
      </w:r>
      <w:del w:id="234" w:author="Thamsuwan, Ornwipa" w:date="2022-10-19T09:57:00Z">
        <w:r w:rsidRPr="00650CB5" w:rsidDel="009B4971">
          <w:delText xml:space="preserve">harvesting </w:delText>
        </w:r>
      </w:del>
      <w:ins w:id="235" w:author="Thamsuwan, Ornwipa" w:date="2022-10-19T09:57:00Z">
        <w:r w:rsidR="009B4971">
          <w:t>harvesters</w:t>
        </w:r>
        <w:r w:rsidR="009B4971" w:rsidRPr="00650CB5">
          <w:t xml:space="preserve"> </w:t>
        </w:r>
      </w:ins>
      <w:r w:rsidRPr="00650CB5">
        <w:t>may be more useful than the Borg RPE</w:t>
      </w:r>
      <w:ins w:id="236" w:author="Thamsuwan, Ornwipa" w:date="2022-10-19T09:57:00Z">
        <w:r w:rsidR="009B4971" w:rsidRPr="009B4971">
          <w:t xml:space="preserve"> </w:t>
        </w:r>
        <w:r w:rsidR="009B4971">
          <w:t>with only verbal anchors on the scale from 6 to 20, which might not be comprehensible for farmworkers</w:t>
        </w:r>
      </w:ins>
      <w:r w:rsidRPr="00650CB5">
        <w:t xml:space="preserve">. </w:t>
      </w:r>
      <w:bookmarkStart w:id="237" w:name="_Hlk122335872"/>
      <w:del w:id="238" w:author="Ornwipa Thamsuwan" w:date="2022-12-19T09:51:00Z">
        <w:r w:rsidRPr="00650CB5" w:rsidDel="00762ADA">
          <w:delText>Notwithstanding, it is worth remarking that the reason might be due to the fact that the stratification reduced the sample size and, consequently, there was not enough power to detect a significant correlation in each group.</w:delText>
        </w:r>
      </w:del>
      <w:bookmarkEnd w:id="237"/>
    </w:p>
    <w:p w14:paraId="70EB8038" w14:textId="33B8E971" w:rsidR="00842307" w:rsidRPr="00650CB5" w:rsidRDefault="00842307" w:rsidP="00021633">
      <w:pPr>
        <w:pStyle w:val="MDPI31text"/>
      </w:pPr>
      <w:r w:rsidRPr="00650CB5">
        <w:t>When stratifying by the time in the work shift, the statistically significant relationship between Borg RPE and % HRR was found at T2, i.e. after the lunch break, but not at T1 and T3, i.e. after morning and afternoon work sessions. That is, when the effort was relatively light, the subjective Borg RPE responses could be meaningful. Otherwise, for the heavy workload, the use of Borg RPE could not discern the effort levels. In other words, Borg RPE was not interpretable in this population and might not be used to assess a recovery from the rest in place of the direct measurement. Additionally, when stratifying by the time in the work shift, the relationship between Omni RPE and % HRR became statistically insignificant. This finding contradicts with the stratification by harvesting methods. As a result</w:t>
      </w:r>
      <w:del w:id="239" w:author="Thamsuwan, Ornwipa" w:date="2022-10-19T09:57:00Z">
        <w:r w:rsidRPr="00650CB5" w:rsidDel="009B4971">
          <w:delText>s</w:delText>
        </w:r>
      </w:del>
      <w:r w:rsidRPr="00650CB5">
        <w:t xml:space="preserve">, the Omni RPE with the pictures of apple harvesters </w:t>
      </w:r>
      <w:ins w:id="240" w:author="Thamsuwan, Ornwipa" w:date="2022-10-19T09:58:00Z">
        <w:r w:rsidR="009B4971">
          <w:t xml:space="preserve">carrying an apple bag in different phases of tiredness (Figure 1) </w:t>
        </w:r>
      </w:ins>
      <w:r w:rsidRPr="00650CB5">
        <w:t>may still not be robust</w:t>
      </w:r>
      <w:ins w:id="241" w:author="Thamsuwan, Ornwipa" w:date="2022-10-19T09:58:00Z">
        <w:r w:rsidR="009B4971" w:rsidRPr="009B4971">
          <w:t xml:space="preserve"> </w:t>
        </w:r>
        <w:r w:rsidR="009B4971">
          <w:t>and should be improved</w:t>
        </w:r>
      </w:ins>
      <w:r w:rsidRPr="00650CB5">
        <w:t xml:space="preserve">. </w:t>
      </w:r>
    </w:p>
    <w:p w14:paraId="15A2DFD4" w14:textId="5B439D61" w:rsidR="00842307" w:rsidRPr="00650CB5" w:rsidRDefault="00842307" w:rsidP="00021633">
      <w:pPr>
        <w:pStyle w:val="MDPI31text"/>
      </w:pPr>
      <w:r w:rsidRPr="00650CB5">
        <w:t>There was no significant correlation between the direct and subjective measures of local discomfort. In other words, Borg CR10 scales at local body parts, particularly the shoulders, were not representative for the muscle fatigue as directly measured and characterized by EMG.</w:t>
      </w:r>
      <w:bookmarkStart w:id="242" w:name="_Hlk116653049"/>
      <w:ins w:id="243" w:author="Thamsuwan, Ornwipa" w:date="2022-10-19T09:58:00Z">
        <w:r w:rsidR="009B4971">
          <w:t xml:space="preserve"> Thus, the use of Borg CR-10 to assess local body fatigue is not recommended for this population.</w:t>
        </w:r>
      </w:ins>
      <w:bookmarkEnd w:id="242"/>
    </w:p>
    <w:p w14:paraId="247188AE" w14:textId="77777777" w:rsidR="00842307" w:rsidRPr="00650CB5" w:rsidRDefault="00842307" w:rsidP="00021633">
      <w:pPr>
        <w:pStyle w:val="MDPI31text"/>
      </w:pPr>
      <w:r w:rsidRPr="00650CB5">
        <w:t>Despite being translated and adapted to the culture, the subjective effort surveys, namely Omni RPE, Borg RPE and Borg CR10, may not be suitable for ergonomic assessment among Hispanic fruit pickers, especially in this case when the physical workload were extreme. Therefore, they could not fully replace the directly-measured outcomes like metabolic load or muscle fatigue.</w:t>
      </w:r>
    </w:p>
    <w:p w14:paraId="32954BAF" w14:textId="432F44A1" w:rsidR="00842307" w:rsidRPr="00650CB5" w:rsidRDefault="00021633" w:rsidP="00021633">
      <w:pPr>
        <w:pStyle w:val="MDPI22heading2"/>
        <w:spacing w:before="240"/>
      </w:pPr>
      <w:r w:rsidRPr="00650CB5">
        <w:t xml:space="preserve">4.2. </w:t>
      </w:r>
      <w:r w:rsidR="00842307" w:rsidRPr="00650CB5">
        <w:t>Comparisons to previous studies</w:t>
      </w:r>
      <w:ins w:id="244" w:author="Thamsuwan, Ornwipa" w:date="2022-10-19T09:58:00Z">
        <w:r w:rsidR="009B4971">
          <w:t xml:space="preserve"> and directions for future work</w:t>
        </w:r>
      </w:ins>
    </w:p>
    <w:p w14:paraId="24855590" w14:textId="77777777" w:rsidR="00842307" w:rsidRPr="00650CB5" w:rsidRDefault="00842307" w:rsidP="00021633">
      <w:pPr>
        <w:pStyle w:val="MDPI31text"/>
      </w:pPr>
      <w:r w:rsidRPr="00650CB5">
        <w:t xml:space="preserve">This study indicated the unsuitability of subjective scales for ergonomic assessment in fruit harvesting tasks undertaken by the Hispanic migrant workers, as compared to the uses of cardiac measures and the muscle fatigue of trapezius. However, the findings from this study that the subjective scales were more sensitive to light workload (T2) is opposite to a previous work; that is, while Borg scale could detect a major change in task difficulty, it was found unsuitable to identify minor changes of task difficulty and discomfort, in contrast to the capability of EMG at biceps brachii and triceps brachii </w:t>
      </w:r>
      <w:r w:rsidRPr="00650CB5">
        <w:fldChar w:fldCharType="begin" w:fldLock="1"/>
      </w:r>
      <w:r w:rsidRPr="00650CB5">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Pr="00650CB5">
        <w:fldChar w:fldCharType="separate"/>
      </w:r>
      <w:r w:rsidRPr="00650CB5">
        <w:rPr>
          <w:noProof/>
        </w:rPr>
        <w:t>(Shafti et al., 2016)</w:t>
      </w:r>
      <w:r w:rsidRPr="00650CB5">
        <w:fldChar w:fldCharType="end"/>
      </w:r>
      <w:r w:rsidRPr="00650CB5">
        <w:t xml:space="preserve">. 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Pr="00650CB5">
        <w:fldChar w:fldCharType="begin" w:fldLock="1"/>
      </w:r>
      <w:r w:rsidRPr="00650CB5">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Pr="00650CB5">
        <w:fldChar w:fldCharType="separate"/>
      </w:r>
      <w:r w:rsidRPr="00650CB5">
        <w:rPr>
          <w:noProof/>
        </w:rPr>
        <w:t>(Öberg et al., 1994)</w:t>
      </w:r>
      <w:r w:rsidRPr="00650CB5">
        <w:fldChar w:fldCharType="end"/>
      </w:r>
      <w:r w:rsidRPr="00650CB5">
        <w:t>. Above all, even though this study found increases over time in both EMG MPF and Borg CR10, we did not address whether the direct measure of muscle fatigue like EMG or the subjective discomfort responses like Borg scales could provide a better ergonomic assessment.</w:t>
      </w:r>
    </w:p>
    <w:p w14:paraId="2A3038C0" w14:textId="638D984E" w:rsidR="00842307" w:rsidRPr="00650CB5" w:rsidRDefault="00842307" w:rsidP="00021633">
      <w:pPr>
        <w:pStyle w:val="MDPI31text"/>
      </w:pPr>
      <w:r w:rsidRPr="00650CB5">
        <w:lastRenderedPageBreak/>
        <w:t xml:space="preserve">Newly developed subjective rating scales like Omni RPE may be used for certain contexts. This subjective measurement could be used as a complement of their corresponding direct measurement rather than as standalone tools. Even though a previous study found that the Omni RPE in a pictorial face format was correlated with heart rate and respiratory rate in both men and women </w:t>
      </w:r>
      <w:r w:rsidRPr="00650CB5">
        <w:fldChar w:fldCharType="begin" w:fldLock="1"/>
      </w:r>
      <w:r w:rsidRPr="00650CB5">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rsidRPr="00650CB5">
        <w:fldChar w:fldCharType="separate"/>
      </w:r>
      <w:r w:rsidRPr="00650CB5">
        <w:rPr>
          <w:noProof/>
        </w:rPr>
        <w:t>(Huang &amp; Chiou, 2013)</w:t>
      </w:r>
      <w:r w:rsidRPr="00650CB5">
        <w:fldChar w:fldCharType="end"/>
      </w:r>
      <w:r w:rsidRPr="00650CB5">
        <w:t xml:space="preserve">, Omni RPE alone was not distinguishable across different walking and running loads in children whereas the oxygen consumption did </w:t>
      </w:r>
      <w:r w:rsidRPr="00650CB5">
        <w:fldChar w:fldCharType="begin" w:fldLock="1"/>
      </w:r>
      <w:r w:rsidRPr="00650CB5">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rsidRPr="00650CB5">
        <w:fldChar w:fldCharType="separate"/>
      </w:r>
      <w:r w:rsidRPr="00650CB5">
        <w:rPr>
          <w:noProof/>
        </w:rPr>
        <w:t>(Kung et al., 2020)</w:t>
      </w:r>
      <w:r w:rsidRPr="00650CB5">
        <w:fldChar w:fldCharType="end"/>
      </w:r>
      <w:r w:rsidRPr="00650CB5">
        <w:t>.</w:t>
      </w:r>
      <w:ins w:id="245" w:author="Thamsuwan, Ornwipa" w:date="2022-10-19T09:59:00Z">
        <w:r w:rsidR="009B4971">
          <w:t xml:space="preserve"> Alternatively, we propose a combination of farmworkers carrying apple bag and faces representing emotions in the Omni RPE</w:t>
        </w:r>
      </w:ins>
    </w:p>
    <w:p w14:paraId="16FDE383" w14:textId="5C1C0556" w:rsidR="00842307" w:rsidRPr="00650CB5" w:rsidRDefault="00021633" w:rsidP="00021633">
      <w:pPr>
        <w:pStyle w:val="MDPI22heading2"/>
        <w:spacing w:before="240"/>
      </w:pPr>
      <w:r w:rsidRPr="00650CB5">
        <w:t xml:space="preserve">4.3. </w:t>
      </w:r>
      <w:r w:rsidR="00842307" w:rsidRPr="00650CB5">
        <w:t>Study limitations</w:t>
      </w:r>
    </w:p>
    <w:p w14:paraId="250DD030" w14:textId="77777777" w:rsidR="00842307" w:rsidRPr="00650CB5" w:rsidRDefault="00842307" w:rsidP="00021633">
      <w:pPr>
        <w:pStyle w:val="MDPI31text"/>
      </w:pPr>
      <w:r w:rsidRPr="00650CB5">
        <w:t>A number of systematic biases in this study should be mentioned. Firstly, the presence of researchers in the field might have altered the way the participants worked; thus, the directly-measured outcomes on muscle fatigue or metabolic load may be affected. Secondly, the administration of the Borg and Omni questionnaires could have interrupted the workers’ lunch break. It is possible that some workers could have answered the questions quickly rather than attentively.</w:t>
      </w:r>
    </w:p>
    <w:p w14:paraId="1DF892BD" w14:textId="77777777" w:rsidR="00842307" w:rsidRPr="00650CB5" w:rsidRDefault="00842307" w:rsidP="00021633">
      <w:pPr>
        <w:pStyle w:val="MDPI31text"/>
      </w:pPr>
      <w:r w:rsidRPr="00650CB5">
        <w:t xml:space="preserve">Moreover, there was a limitation associated with the heart rate measurement. In the ideal situation, a resting heart rate should be measured in a recumbent position, but this was not possible in the orchard setting.  However, in this study, heart rates were measured during a quiet sitting position prior to the work shift, and then the measured values were subtracted by 10 as per the equation (ii) similarly to the previous work </w:t>
      </w:r>
      <w:r w:rsidRPr="00650CB5">
        <w:fldChar w:fldCharType="begin" w:fldLock="1"/>
      </w:r>
      <w:r w:rsidRPr="00650CB5">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rsidRPr="00650CB5">
        <w:fldChar w:fldCharType="separate"/>
      </w:r>
      <w:r w:rsidRPr="00650CB5">
        <w:rPr>
          <w:noProof/>
        </w:rPr>
        <w:t>(Thamsuwan et al., 2019)</w:t>
      </w:r>
      <w:r w:rsidRPr="00650CB5">
        <w:fldChar w:fldCharType="end"/>
      </w:r>
      <w:r w:rsidRPr="00650CB5">
        <w:t>; in other words, the resting heart rate was obtained by approximation rather than exact measurement.</w:t>
      </w:r>
    </w:p>
    <w:p w14:paraId="64221335" w14:textId="0F0B7DE1" w:rsidR="00842307" w:rsidRDefault="00842307" w:rsidP="00021633">
      <w:pPr>
        <w:pStyle w:val="MDPI31text"/>
        <w:rPr>
          <w:ins w:id="246" w:author="Thamsuwan, Ornwipa" w:date="2022-10-19T09:59:00Z"/>
        </w:rPr>
      </w:pPr>
      <w:r w:rsidRPr="00650CB5">
        <w:t xml:space="preserve">Furthermore, there were challenges in EMG measurement in the field due to the perspiration of workers and the physical contact between electrodes and the apple bag strap or the ladder. Anomalies in EMG data were detected and removed with a new algorithm to retain the muscle activity signal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 xml:space="preserve"> but there were still some data loss. Future studies should instead find a way to detect the anomalies in real time during the data collection, which could prevent data loss more effectively as compared to logging the data to examine later at the end of the work shift like in this study.</w:t>
      </w:r>
    </w:p>
    <w:p w14:paraId="46E8E034" w14:textId="63BE155A" w:rsidR="009B4971" w:rsidRPr="00650CB5" w:rsidRDefault="009B4971" w:rsidP="00021633">
      <w:pPr>
        <w:pStyle w:val="MDPI31text"/>
      </w:pPr>
      <w:ins w:id="247" w:author="Thamsuwan, Ornwipa" w:date="2022-10-19T09:59:00Z">
        <w:r>
          <w:t>Above all, these limitations could be anticipated prior to the study. On one hand, part of the systematic bias during the data collection were not able to fully eliminated due to the nature of the fieldwork where researchers were present and indirectly influencing how the farmworkers behave, and where quiet sitting for resting heart rate measurement was infeasible. On the other hand, the data loss due to EMG connection was mitigated by the development of the algorithms to remove errors and retain only meaningful signals.</w:t>
        </w:r>
      </w:ins>
    </w:p>
    <w:p w14:paraId="0A47BB17" w14:textId="1F97088B" w:rsidR="00842307" w:rsidRPr="00650CB5" w:rsidRDefault="00021633" w:rsidP="00021633">
      <w:pPr>
        <w:pStyle w:val="MDPI21heading1"/>
      </w:pPr>
      <w:r w:rsidRPr="00650CB5">
        <w:t xml:space="preserve">5. </w:t>
      </w:r>
      <w:r w:rsidR="00842307" w:rsidRPr="00650CB5">
        <w:t xml:space="preserve">Conclusion </w:t>
      </w:r>
    </w:p>
    <w:p w14:paraId="7CE104DE" w14:textId="02FE5E7F" w:rsidR="00842307" w:rsidRPr="00650CB5" w:rsidRDefault="00842307" w:rsidP="00021633">
      <w:pPr>
        <w:pStyle w:val="MDPI31text"/>
      </w:pPr>
      <w:r w:rsidRPr="00650CB5">
        <w:t xml:space="preserve">This study examined whether there was a relationship between subjective and direct measures of overall cardiovascular load and local muscle fatigue among Hispanic migrant farmworkers harvesting apples in North America. Borg RPE and Borg CR10 were translated into Spanish, and Omni RPE with pictures were created for this specific population. The Borg RPE and Omni RPE results were compared to metabolic load derived from heart rate data, which represented overall physical exertion. This study found some strong negative correlations between the direct and subjective measures: % HRR and Borg RPE after the workers took a short break but not after they performed hard work; and % HRR and Omni RPE when stratifying by harvesting methods. The Borg CR10, which was expected to indicate local discomfort, was compared to the muscle fatigue as characterized by EMG at trapezius. Unlike the results of the correlations between the RPE’s and the cardiovascular load, there was no significant correlation between the Borg CR10 and the EMG. All things considered, </w:t>
      </w:r>
      <w:ins w:id="248" w:author="Thamsuwan, Ornwipa" w:date="2022-10-19T09:59:00Z">
        <w:r w:rsidR="009B4971">
          <w:t xml:space="preserve">for the Hispanic </w:t>
        </w:r>
        <w:proofErr w:type="gramStart"/>
        <w:r w:rsidR="009B4971">
          <w:t>farmworkers</w:t>
        </w:r>
        <w:proofErr w:type="gramEnd"/>
        <w:r w:rsidR="009B4971">
          <w:t xml:space="preserve"> population, </w:t>
        </w:r>
      </w:ins>
      <w:r w:rsidRPr="00650CB5">
        <w:t xml:space="preserve">direct measures </w:t>
      </w:r>
      <w:ins w:id="249" w:author="Thamsuwan, Ornwipa" w:date="2022-10-19T09:59:00Z">
        <w:r w:rsidR="009B4971">
          <w:t xml:space="preserve">of ergonomic exposures </w:t>
        </w:r>
      </w:ins>
      <w:r w:rsidRPr="00650CB5">
        <w:t>could not be replaced by subjective measures according to this study.</w:t>
      </w:r>
      <w:ins w:id="250" w:author="Thamsuwan, Ornwipa" w:date="2022-10-19T10:00:00Z">
        <w:r w:rsidR="009B4971">
          <w:t xml:space="preserve"> If only the subjective measures are possible in the field assessment, the results will have to </w:t>
        </w:r>
        <w:r w:rsidR="009B4971">
          <w:lastRenderedPageBreak/>
          <w:t>be interpreted with cautions. If necessary, Omni RPE, i.e., the scales accompanied with pictures, would be a better option than Borg RPE or Borg CR-10 which only have verbal anchors and were developed during different activities performed by different population.</w:t>
        </w:r>
      </w:ins>
    </w:p>
    <w:p w14:paraId="2451474E" w14:textId="78FAF19A" w:rsidR="00650CB5" w:rsidRPr="00650CB5" w:rsidRDefault="00EA6305" w:rsidP="00EA6305">
      <w:pPr>
        <w:pStyle w:val="MDPI62BackMatter"/>
        <w:spacing w:before="240"/>
      </w:pPr>
      <w:r w:rsidRPr="00EA6305">
        <w:rPr>
          <w:b/>
        </w:rPr>
        <w:t>Author Contribution</w:t>
      </w:r>
      <w:r w:rsidR="00650CB5" w:rsidRPr="00EA6305">
        <w:rPr>
          <w:b/>
        </w:rPr>
        <w:t xml:space="preserve">s: </w:t>
      </w:r>
    </w:p>
    <w:p w14:paraId="0CC3EAC9" w14:textId="1A2477A6" w:rsidR="00650CB5" w:rsidRPr="00650CB5" w:rsidRDefault="00650CB5" w:rsidP="00EA6305">
      <w:pPr>
        <w:pStyle w:val="MDPI62BackMatter"/>
      </w:pPr>
      <w:r w:rsidRPr="00EA6305">
        <w:rPr>
          <w:b/>
        </w:rPr>
        <w:t>Funding:</w:t>
      </w:r>
      <w:r w:rsidRPr="00650CB5">
        <w:t xml:space="preserve"> </w:t>
      </w:r>
      <w:moveToRangeStart w:id="251" w:author="Thamsuwan, Ornwipa" w:date="2022-10-19T09:53:00Z" w:name="move117065610"/>
      <w:moveTo w:id="252" w:author="Thamsuwan, Ornwipa" w:date="2022-10-19T09:53:00Z">
        <w:r w:rsidR="00CF1B8B" w:rsidRPr="00650CB5">
          <w:t>This project was funded by the National Institute for Occupational Safety and Health [Cooperative Agreement #4 U 254 OH007544] and the Washington State Medical Aid and Accident Fund.</w:t>
        </w:r>
      </w:moveTo>
      <w:moveToRangeEnd w:id="251"/>
    </w:p>
    <w:p w14:paraId="3E285182" w14:textId="12FA1C60" w:rsidR="00650CB5" w:rsidRPr="00650CB5" w:rsidRDefault="00650CB5" w:rsidP="00EA6305">
      <w:pPr>
        <w:pStyle w:val="MDPI62BackMatter"/>
      </w:pPr>
      <w:r w:rsidRPr="00EA6305">
        <w:rPr>
          <w:b/>
        </w:rPr>
        <w:t xml:space="preserve">Institutional Review Board Statement: </w:t>
      </w:r>
      <w:moveToRangeStart w:id="253" w:author="Thamsuwan, Ornwipa" w:date="2022-10-19T09:49:00Z" w:name="move117065407"/>
      <w:moveTo w:id="254" w:author="Thamsuwan, Ornwipa" w:date="2022-10-19T09:49:00Z">
        <w:r w:rsidR="0000633A" w:rsidRPr="00650CB5">
          <w:t xml:space="preserve">The protocols for participant recruitment and data collection were approved by the </w:t>
        </w:r>
        <w:del w:id="255" w:author="Thamsuwan, Ornwipa" w:date="2022-10-19T09:51:00Z">
          <w:r w:rsidR="0000633A" w:rsidRPr="00650CB5" w:rsidDel="005F7BA7">
            <w:delText xml:space="preserve">university’s </w:delText>
          </w:r>
        </w:del>
        <w:r w:rsidR="0000633A" w:rsidRPr="00650CB5">
          <w:t>Human Subject’s Division</w:t>
        </w:r>
      </w:moveTo>
      <w:ins w:id="256" w:author="Thamsuwan, Ornwipa" w:date="2022-10-19T09:52:00Z">
        <w:r w:rsidR="005F7BA7">
          <w:t>,</w:t>
        </w:r>
      </w:ins>
      <w:moveTo w:id="257" w:author="Thamsuwan, Ornwipa" w:date="2022-10-19T09:49:00Z">
        <w:r w:rsidR="0000633A" w:rsidRPr="00650CB5">
          <w:t xml:space="preserve"> Institutional R</w:t>
        </w:r>
      </w:moveTo>
      <w:ins w:id="258" w:author="Thamsuwan, Ornwipa" w:date="2022-10-19T09:51:00Z">
        <w:r w:rsidR="0000633A">
          <w:t>e</w:t>
        </w:r>
      </w:ins>
      <w:moveTo w:id="259" w:author="Thamsuwan, Ornwipa" w:date="2022-10-19T09:49:00Z">
        <w:r w:rsidR="0000633A" w:rsidRPr="00650CB5">
          <w:t>view Board</w:t>
        </w:r>
      </w:moveTo>
      <w:ins w:id="260" w:author="Thamsuwan, Ornwipa" w:date="2022-10-19T09:52:00Z">
        <w:r w:rsidR="005F7BA7">
          <w:t xml:space="preserve"> of the University of Washington</w:t>
        </w:r>
      </w:ins>
      <w:moveTo w:id="261" w:author="Thamsuwan, Ornwipa" w:date="2022-10-19T09:49:00Z">
        <w:r w:rsidR="0000633A" w:rsidRPr="00650CB5">
          <w:t>.</w:t>
        </w:r>
      </w:moveTo>
      <w:moveToRangeEnd w:id="253"/>
    </w:p>
    <w:p w14:paraId="059066E1" w14:textId="1D104FDE" w:rsidR="00650CB5" w:rsidRPr="00650CB5" w:rsidRDefault="00650CB5" w:rsidP="00EA6305">
      <w:pPr>
        <w:pStyle w:val="MDPI62BackMatter"/>
      </w:pPr>
      <w:r w:rsidRPr="00EA6305">
        <w:rPr>
          <w:b/>
        </w:rPr>
        <w:t xml:space="preserve">Informed Consent Statement: </w:t>
      </w:r>
      <w:ins w:id="262" w:author="Thamsuwan, Ornwipa" w:date="2022-10-19T09:50:00Z">
        <w:r w:rsidR="0000633A" w:rsidRPr="00650CB5">
          <w:t>All the participants provided their informed consent.</w:t>
        </w:r>
      </w:ins>
    </w:p>
    <w:p w14:paraId="57A3979D" w14:textId="4585524B" w:rsidR="00650CB5" w:rsidRPr="00CF1B8B" w:rsidRDefault="00650CB5" w:rsidP="00EA6305">
      <w:pPr>
        <w:pStyle w:val="MDPI62BackMatter"/>
      </w:pPr>
      <w:r w:rsidRPr="00EA6305">
        <w:rPr>
          <w:b/>
        </w:rPr>
        <w:t xml:space="preserve">Conflicts of Interest: </w:t>
      </w:r>
      <w:ins w:id="263" w:author="Thamsuwan, Ornwipa" w:date="2022-10-19T09:52:00Z">
        <w:r w:rsidR="00CF1B8B">
          <w:t>The authors have no conflict of interest.</w:t>
        </w:r>
      </w:ins>
    </w:p>
    <w:p w14:paraId="02440E7B" w14:textId="7A25DC1A" w:rsidR="00842307" w:rsidRPr="00650CB5" w:rsidRDefault="00021633" w:rsidP="00EA6305">
      <w:pPr>
        <w:pStyle w:val="MDPI62BackMatter"/>
        <w:spacing w:before="240"/>
      </w:pPr>
      <w:r w:rsidRPr="00650CB5">
        <w:rPr>
          <w:b/>
        </w:rPr>
        <w:t>Acknowledgments:</w:t>
      </w:r>
      <w:r w:rsidRPr="00650CB5">
        <w:t xml:space="preserve"> </w:t>
      </w:r>
      <w:r w:rsidR="00842307" w:rsidRPr="00650CB5">
        <w:t xml:space="preserve">The authors would like to thank all the farmworkers who participated in this study. We also thank to Maria Tchong-French for their support in the research management, as well as Maria Negrete, Katherine Gregersen, and Margaret Hughes for their support in field data collection. </w:t>
      </w:r>
      <w:moveFromRangeStart w:id="264" w:author="Thamsuwan, Ornwipa" w:date="2022-10-19T09:53:00Z" w:name="move117065610"/>
      <w:moveFrom w:id="265" w:author="Thamsuwan, Ornwipa" w:date="2022-10-19T09:53:00Z">
        <w:r w:rsidR="00842307" w:rsidRPr="00650CB5" w:rsidDel="00CF1B8B">
          <w:t>This project was funded by the National Institute for Occupational Safety and Health [Cooperative Agreement #4 U 254 OH007544] and the Washington State Medical Aid and Accident Fund.</w:t>
        </w:r>
      </w:moveFrom>
      <w:moveFromRangeEnd w:id="264"/>
    </w:p>
    <w:p w14:paraId="07EC3072" w14:textId="77777777" w:rsidR="00842307" w:rsidRPr="00650CB5" w:rsidRDefault="00842307" w:rsidP="00021633">
      <w:pPr>
        <w:pStyle w:val="MDPI21heading1"/>
        <w:ind w:left="0"/>
      </w:pPr>
      <w:r w:rsidRPr="00650CB5">
        <w:t>Reference</w:t>
      </w:r>
    </w:p>
    <w:p w14:paraId="0B0B3BE5" w14:textId="77777777" w:rsidR="00842307" w:rsidRPr="004F0591" w:rsidRDefault="00842307" w:rsidP="004C7682">
      <w:pPr>
        <w:pStyle w:val="MDPI71References"/>
        <w:numPr>
          <w:ilvl w:val="0"/>
          <w:numId w:val="0"/>
        </w:numPr>
        <w:ind w:left="425" w:hanging="425"/>
      </w:pPr>
      <w:r w:rsidRPr="004F0591">
        <w:fldChar w:fldCharType="begin" w:fldLock="1"/>
      </w:r>
      <w:r w:rsidRPr="004F0591">
        <w:instrText xml:space="preserve">ADDIN Mendeley Bibliography CSL_BIBLIOGRAPHY </w:instrText>
      </w:r>
      <w:r w:rsidRPr="004F0591">
        <w:fldChar w:fldCharType="separate"/>
      </w:r>
      <w:r w:rsidRPr="004F0591">
        <w:t xml:space="preserve">Alka, S., U., S. G., Rajesh, S., &amp; Dinesh, P. (2014). Ergonomic study of farm women during wheat harvesting by improved sickle. </w:t>
      </w:r>
      <w:r w:rsidRPr="004F0591">
        <w:rPr>
          <w:i/>
          <w:iCs/>
        </w:rPr>
        <w:t>African Journal of Agricultural Research</w:t>
      </w:r>
      <w:r w:rsidRPr="004F0591">
        <w:t xml:space="preserve">, </w:t>
      </w:r>
      <w:r w:rsidRPr="004F0591">
        <w:rPr>
          <w:i/>
          <w:iCs/>
        </w:rPr>
        <w:t>9</w:t>
      </w:r>
      <w:r w:rsidRPr="004F0591">
        <w:t>(18), 1386–1390. https://doi.org/10.5897/AJAR2013.7956</w:t>
      </w:r>
    </w:p>
    <w:p w14:paraId="4905665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Bangaru, S. S., Wang, C., Busam, S. A., &amp; Aghazadeh, F. (2021). ANN-based automated scaffold builder activity recognition through wearable EMG and IMU sensors. </w:t>
      </w:r>
      <w:r w:rsidRPr="004F0591">
        <w:rPr>
          <w:rFonts w:ascii="Calibri" w:hAnsi="Calibri" w:cs="Calibri"/>
          <w:i/>
          <w:iCs/>
          <w:sz w:val="18"/>
          <w:szCs w:val="24"/>
        </w:rPr>
        <w:t>Automation in Construction</w:t>
      </w:r>
      <w:r w:rsidRPr="004F0591">
        <w:rPr>
          <w:rFonts w:ascii="Calibri" w:hAnsi="Calibri" w:cs="Calibri"/>
          <w:sz w:val="18"/>
          <w:szCs w:val="24"/>
        </w:rPr>
        <w:t xml:space="preserve">, </w:t>
      </w:r>
      <w:r w:rsidRPr="004F0591">
        <w:rPr>
          <w:rFonts w:ascii="Calibri" w:hAnsi="Calibri" w:cs="Calibri"/>
          <w:i/>
          <w:iCs/>
          <w:sz w:val="18"/>
          <w:szCs w:val="24"/>
        </w:rPr>
        <w:t>126</w:t>
      </w:r>
      <w:r w:rsidRPr="004F0591">
        <w:rPr>
          <w:rFonts w:ascii="Calibri" w:hAnsi="Calibri" w:cs="Calibri"/>
          <w:sz w:val="18"/>
          <w:szCs w:val="24"/>
        </w:rPr>
        <w:t>, 103653. https://doi.org/10.1016/j.autcon.2021.103653</w:t>
      </w:r>
    </w:p>
    <w:p w14:paraId="6F3333D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Bedny, G. Z., Karwowski, W., &amp; Seglin, M. H. (2001). A Heart Rate Evaluation Approach to Determine Cost-Effectiveness an Ergonomics Intervention. </w:t>
      </w:r>
      <w:r w:rsidRPr="004F0591">
        <w:rPr>
          <w:rFonts w:ascii="Calibri" w:hAnsi="Calibri" w:cs="Calibri"/>
          <w:i/>
          <w:iCs/>
          <w:sz w:val="18"/>
          <w:szCs w:val="24"/>
        </w:rPr>
        <w:t>International Journal of Occupational Safety and Ergonomics</w:t>
      </w:r>
      <w:r w:rsidRPr="004F0591">
        <w:rPr>
          <w:rFonts w:ascii="Calibri" w:hAnsi="Calibri" w:cs="Calibri"/>
          <w:sz w:val="18"/>
          <w:szCs w:val="24"/>
        </w:rPr>
        <w:t xml:space="preserve">, </w:t>
      </w:r>
      <w:r w:rsidRPr="004F0591">
        <w:rPr>
          <w:rFonts w:ascii="Calibri" w:hAnsi="Calibri" w:cs="Calibri"/>
          <w:i/>
          <w:iCs/>
          <w:sz w:val="18"/>
          <w:szCs w:val="24"/>
        </w:rPr>
        <w:t>7</w:t>
      </w:r>
      <w:r w:rsidRPr="004F0591">
        <w:rPr>
          <w:rFonts w:ascii="Calibri" w:hAnsi="Calibri" w:cs="Calibri"/>
          <w:sz w:val="18"/>
          <w:szCs w:val="24"/>
        </w:rPr>
        <w:t>(2), 121–133. https://doi.org/10.1080/10803548.2001.11076481</w:t>
      </w:r>
    </w:p>
    <w:p w14:paraId="1A582F6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Borg, G. (1970). Perceived exertion as an indicator of somatic stress. </w:t>
      </w:r>
      <w:r w:rsidRPr="004F0591">
        <w:rPr>
          <w:rFonts w:ascii="Calibri" w:hAnsi="Calibri" w:cs="Calibri"/>
          <w:i/>
          <w:iCs/>
          <w:sz w:val="18"/>
          <w:szCs w:val="24"/>
        </w:rPr>
        <w:t>Scandinavian Journal of Rehabilitation Medicine</w:t>
      </w:r>
      <w:r w:rsidRPr="004F0591">
        <w:rPr>
          <w:rFonts w:ascii="Calibri" w:hAnsi="Calibri" w:cs="Calibri"/>
          <w:sz w:val="18"/>
          <w:szCs w:val="24"/>
        </w:rPr>
        <w:t xml:space="preserve">, </w:t>
      </w:r>
      <w:r w:rsidRPr="004F0591">
        <w:rPr>
          <w:rFonts w:ascii="Calibri" w:hAnsi="Calibri" w:cs="Calibri"/>
          <w:i/>
          <w:iCs/>
          <w:sz w:val="18"/>
          <w:szCs w:val="24"/>
        </w:rPr>
        <w:t>2</w:t>
      </w:r>
      <w:r w:rsidRPr="004F0591">
        <w:rPr>
          <w:rFonts w:ascii="Calibri" w:hAnsi="Calibri" w:cs="Calibri"/>
          <w:sz w:val="18"/>
          <w:szCs w:val="24"/>
        </w:rPr>
        <w:t>, 92–98. https://doi.org/S/N</w:t>
      </w:r>
    </w:p>
    <w:p w14:paraId="441E23F5" w14:textId="510B3C56" w:rsidR="00842307" w:rsidRDefault="00842307" w:rsidP="004F0591">
      <w:pPr>
        <w:adjustRightInd w:val="0"/>
        <w:snapToGrid w:val="0"/>
        <w:spacing w:line="228" w:lineRule="auto"/>
        <w:ind w:left="425" w:hanging="425"/>
        <w:rPr>
          <w:ins w:id="266" w:author="Thamsuwan, Ornwipa" w:date="2022-10-19T10:02:00Z"/>
          <w:rFonts w:ascii="Calibri" w:hAnsi="Calibri" w:cs="Calibri"/>
          <w:sz w:val="18"/>
          <w:szCs w:val="24"/>
        </w:rPr>
      </w:pPr>
      <w:r w:rsidRPr="004F0591">
        <w:rPr>
          <w:rFonts w:ascii="Calibri" w:hAnsi="Calibri" w:cs="Calibri"/>
          <w:sz w:val="18"/>
          <w:szCs w:val="24"/>
        </w:rPr>
        <w:t xml:space="preserve">Borg, G. A. (1982). Psychophysical bases of perceived exertion. </w:t>
      </w:r>
      <w:r w:rsidRPr="004F0591">
        <w:rPr>
          <w:rFonts w:ascii="Calibri" w:hAnsi="Calibri" w:cs="Calibri"/>
          <w:i/>
          <w:iCs/>
          <w:sz w:val="18"/>
          <w:szCs w:val="24"/>
        </w:rPr>
        <w:t>Medicine and Science in Sports and Exercise</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 377–381. https://doi.org/10.1249/00005768-198205000-00012</w:t>
      </w:r>
    </w:p>
    <w:p w14:paraId="37169FA3" w14:textId="14311E19" w:rsidR="00417B70" w:rsidRPr="004F0591" w:rsidRDefault="00417B70" w:rsidP="004F0591">
      <w:pPr>
        <w:adjustRightInd w:val="0"/>
        <w:snapToGrid w:val="0"/>
        <w:spacing w:line="228" w:lineRule="auto"/>
        <w:ind w:left="425" w:hanging="425"/>
        <w:rPr>
          <w:rFonts w:ascii="Calibri" w:hAnsi="Calibri" w:cs="Calibri"/>
          <w:sz w:val="18"/>
          <w:szCs w:val="24"/>
        </w:rPr>
      </w:pPr>
      <w:ins w:id="267" w:author="Thamsuwan, Ornwipa" w:date="2022-10-19T10:02:00Z">
        <w:r w:rsidRPr="0068333F">
          <w:rPr>
            <w:rFonts w:ascii="Calibri" w:hAnsi="Calibri" w:cs="Calibri"/>
            <w:szCs w:val="24"/>
          </w:rPr>
          <w:t xml:space="preserve">Boriboonsuksri, P., Taptagaporn, S., &amp; Kaewdok, T. (2022). Ergonomic Task Analysis for Prioritization of Work-Related Musculoskeletal Disorders among Mango-Harvesting Farmers. </w:t>
        </w:r>
        <w:r w:rsidRPr="0068333F">
          <w:rPr>
            <w:rFonts w:ascii="Calibri" w:hAnsi="Calibri" w:cs="Calibri"/>
            <w:i/>
            <w:iCs/>
            <w:szCs w:val="24"/>
          </w:rPr>
          <w:t>Safety</w:t>
        </w:r>
        <w:r w:rsidRPr="0068333F">
          <w:rPr>
            <w:rFonts w:ascii="Calibri" w:hAnsi="Calibri" w:cs="Calibri"/>
            <w:szCs w:val="24"/>
          </w:rPr>
          <w:t xml:space="preserve">, </w:t>
        </w:r>
        <w:r w:rsidRPr="0068333F">
          <w:rPr>
            <w:rFonts w:ascii="Calibri" w:hAnsi="Calibri" w:cs="Calibri"/>
            <w:i/>
            <w:iCs/>
            <w:szCs w:val="24"/>
          </w:rPr>
          <w:t>8</w:t>
        </w:r>
        <w:r w:rsidRPr="0068333F">
          <w:rPr>
            <w:rFonts w:ascii="Calibri" w:hAnsi="Calibri" w:cs="Calibri"/>
            <w:szCs w:val="24"/>
          </w:rPr>
          <w:t>(1), 6. https://doi.org/10.3390/safety8010006</w:t>
        </w:r>
      </w:ins>
    </w:p>
    <w:p w14:paraId="53563CAE"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1F628C">
        <w:rPr>
          <w:rFonts w:ascii="Calibri" w:hAnsi="Calibri" w:cs="Calibri"/>
          <w:sz w:val="18"/>
          <w:szCs w:val="24"/>
          <w:rPrChange w:id="268" w:author="Thamsuwan, Ornwipa" w:date="2022-12-19T09:27:00Z">
            <w:rPr>
              <w:rFonts w:ascii="Calibri" w:hAnsi="Calibri" w:cs="Calibri"/>
              <w:sz w:val="18"/>
              <w:szCs w:val="24"/>
              <w:lang w:val="es-MX"/>
            </w:rPr>
          </w:rPrChange>
        </w:rPr>
        <w:t xml:space="preserve">Caballero, Y., Ando, T. J., Nakae, S., Usui, C., Aoyama, T., Nakanishi, M., Nagayoshi, S., Fujiwara, Y., &amp; Tanaka, S. (2019). </w:t>
      </w:r>
      <w:r w:rsidRPr="004F0591">
        <w:rPr>
          <w:rFonts w:ascii="Calibri" w:hAnsi="Calibri" w:cs="Calibri"/>
          <w:sz w:val="18"/>
          <w:szCs w:val="24"/>
        </w:rPr>
        <w:t xml:space="preserve">Simple Prediction of Metabolic Equivalents of Daily Activities Using Heart Rate Monitor without Calibration of Individuals. </w:t>
      </w:r>
      <w:r w:rsidRPr="004F0591">
        <w:rPr>
          <w:rFonts w:ascii="Calibri" w:hAnsi="Calibri" w:cs="Calibri"/>
          <w:i/>
          <w:iCs/>
          <w:sz w:val="18"/>
          <w:szCs w:val="24"/>
        </w:rPr>
        <w:t>International Journal of Environmental Research and Public Health</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(1), 216. https://doi.org/10.3390/ijerph17010216</w:t>
      </w:r>
    </w:p>
    <w:p w14:paraId="2E62AE69"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Cabral, L. L., Nakamura, F. Y., Stefanello, J. M. F., Pessoa, L. C. V., Smirmaul, B. P. C., &amp; Pereira, G. (2020). </w:t>
      </w:r>
      <w:r w:rsidRPr="004F0591">
        <w:rPr>
          <w:rFonts w:ascii="Calibri" w:hAnsi="Calibri" w:cs="Calibri"/>
          <w:sz w:val="18"/>
          <w:szCs w:val="24"/>
        </w:rPr>
        <w:t xml:space="preserve">Initial Validity and Reliability of the Portuguese Borg Rating of Perceived Exertion 6-20 Scale. </w:t>
      </w:r>
      <w:r w:rsidRPr="004F0591">
        <w:rPr>
          <w:rFonts w:ascii="Calibri" w:hAnsi="Calibri" w:cs="Calibri"/>
          <w:i/>
          <w:iCs/>
          <w:sz w:val="18"/>
          <w:szCs w:val="24"/>
        </w:rPr>
        <w:t>Measurement in Physical Education and Exercise Science</w:t>
      </w:r>
      <w:r w:rsidRPr="004F0591">
        <w:rPr>
          <w:rFonts w:ascii="Calibri" w:hAnsi="Calibri" w:cs="Calibri"/>
          <w:sz w:val="18"/>
          <w:szCs w:val="24"/>
        </w:rPr>
        <w:t xml:space="preserve">, </w:t>
      </w:r>
      <w:r w:rsidRPr="004F0591">
        <w:rPr>
          <w:rFonts w:ascii="Calibri" w:hAnsi="Calibri" w:cs="Calibri"/>
          <w:i/>
          <w:iCs/>
          <w:sz w:val="18"/>
          <w:szCs w:val="24"/>
        </w:rPr>
        <w:t>24</w:t>
      </w:r>
      <w:r w:rsidRPr="004F0591">
        <w:rPr>
          <w:rFonts w:ascii="Calibri" w:hAnsi="Calibri" w:cs="Calibri"/>
          <w:sz w:val="18"/>
          <w:szCs w:val="24"/>
        </w:rPr>
        <w:t>(2), 103–114. https://doi.org/10.1080/1091367X.2019.1710709</w:t>
      </w:r>
    </w:p>
    <w:p w14:paraId="1AC9CBC3"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Castillo, F., Mora, A. M., Kayser, G. L., Vanos, J., Hyland, C., Yang, A. R., &amp; Eskenazi, B. (2021). </w:t>
      </w:r>
      <w:r w:rsidRPr="004F0591">
        <w:rPr>
          <w:rFonts w:ascii="Calibri" w:hAnsi="Calibri" w:cs="Calibri"/>
          <w:sz w:val="18"/>
          <w:szCs w:val="24"/>
        </w:rPr>
        <w:t xml:space="preserve">Environmental Health Threats to Latino Migrant Farmworkers. </w:t>
      </w:r>
      <w:r w:rsidRPr="004F0591">
        <w:rPr>
          <w:rFonts w:ascii="Calibri" w:hAnsi="Calibri" w:cs="Calibri"/>
          <w:i/>
          <w:iCs/>
          <w:sz w:val="18"/>
          <w:szCs w:val="24"/>
        </w:rPr>
        <w:t>Annual Review of Public Health</w:t>
      </w:r>
      <w:r w:rsidRPr="004F0591">
        <w:rPr>
          <w:rFonts w:ascii="Calibri" w:hAnsi="Calibri" w:cs="Calibri"/>
          <w:sz w:val="18"/>
          <w:szCs w:val="24"/>
        </w:rPr>
        <w:t xml:space="preserve">, </w:t>
      </w:r>
      <w:r w:rsidRPr="004F0591">
        <w:rPr>
          <w:rFonts w:ascii="Calibri" w:hAnsi="Calibri" w:cs="Calibri"/>
          <w:i/>
          <w:iCs/>
          <w:sz w:val="18"/>
          <w:szCs w:val="24"/>
        </w:rPr>
        <w:t>42</w:t>
      </w:r>
      <w:r w:rsidRPr="004F0591">
        <w:rPr>
          <w:rFonts w:ascii="Calibri" w:hAnsi="Calibri" w:cs="Calibri"/>
          <w:sz w:val="18"/>
          <w:szCs w:val="24"/>
        </w:rPr>
        <w:t>(1), 257–276. https://doi.org/10.1146/annurev-publhealth-012420-105014</w:t>
      </w:r>
    </w:p>
    <w:p w14:paraId="4A9AB49B"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Clouser, J. M., Bush, A., Gan, W., &amp; Swanberg, J. (2018). Associations of Work Stress, Supervisor Unfairness, and Supervisor Inability to Speak Spanish with Occupational Injury among Latino Farmworkers. </w:t>
      </w:r>
      <w:r w:rsidRPr="004F0591">
        <w:rPr>
          <w:rFonts w:ascii="Calibri" w:hAnsi="Calibri" w:cs="Calibri"/>
          <w:i/>
          <w:iCs/>
          <w:sz w:val="18"/>
          <w:szCs w:val="24"/>
        </w:rPr>
        <w:t>Journal of Immigrant and Minority Health</w:t>
      </w:r>
      <w:r w:rsidRPr="004F0591">
        <w:rPr>
          <w:rFonts w:ascii="Calibri" w:hAnsi="Calibri" w:cs="Calibri"/>
          <w:sz w:val="18"/>
          <w:szCs w:val="24"/>
        </w:rPr>
        <w:t xml:space="preserve">, </w:t>
      </w:r>
      <w:r w:rsidRPr="004F0591">
        <w:rPr>
          <w:rFonts w:ascii="Calibri" w:hAnsi="Calibri" w:cs="Calibri"/>
          <w:i/>
          <w:iCs/>
          <w:sz w:val="18"/>
          <w:szCs w:val="24"/>
        </w:rPr>
        <w:t>20</w:t>
      </w:r>
      <w:r w:rsidRPr="004F0591">
        <w:rPr>
          <w:rFonts w:ascii="Calibri" w:hAnsi="Calibri" w:cs="Calibri"/>
          <w:sz w:val="18"/>
          <w:szCs w:val="24"/>
        </w:rPr>
        <w:t>(4), 894–901. https://doi.org/10.1007/s10903-017-0617-1</w:t>
      </w:r>
    </w:p>
    <w:p w14:paraId="2C0F841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Cooper, S., Burau, K., Frankowski, R., Shipp, E., Ddeljunco, D., Whitworth, R., Sweeney, A., Macnaughton, N., Wellor, N., &amp; Hanis, C. (2006). A Cohort Study of Injuries in Migrant Farm Worker Families in South Texas. </w:t>
      </w:r>
      <w:r w:rsidRPr="004F0591">
        <w:rPr>
          <w:rFonts w:ascii="Calibri" w:hAnsi="Calibri" w:cs="Calibri"/>
          <w:i/>
          <w:iCs/>
          <w:sz w:val="18"/>
          <w:szCs w:val="24"/>
        </w:rPr>
        <w:t>Annals of Epidemiology</w:t>
      </w:r>
      <w:r w:rsidRPr="004F0591">
        <w:rPr>
          <w:rFonts w:ascii="Calibri" w:hAnsi="Calibri" w:cs="Calibri"/>
          <w:sz w:val="18"/>
          <w:szCs w:val="24"/>
        </w:rPr>
        <w:t xml:space="preserve">, </w:t>
      </w:r>
      <w:r w:rsidRPr="004F0591">
        <w:rPr>
          <w:rFonts w:ascii="Calibri" w:hAnsi="Calibri" w:cs="Calibri"/>
          <w:i/>
          <w:iCs/>
          <w:sz w:val="18"/>
          <w:szCs w:val="24"/>
        </w:rPr>
        <w:t>16</w:t>
      </w:r>
      <w:r w:rsidRPr="004F0591">
        <w:rPr>
          <w:rFonts w:ascii="Calibri" w:hAnsi="Calibri" w:cs="Calibri"/>
          <w:sz w:val="18"/>
          <w:szCs w:val="24"/>
        </w:rPr>
        <w:t>(4), 313–320. https://doi.org/10.1016/j.annepidem.2005.04.004</w:t>
      </w:r>
    </w:p>
    <w:p w14:paraId="6A4A26E9"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Cristi-Montero, C. (2016). Considerations regarding the use of metabolic equivalents when prescribing exercise for health: preventive medicine in practice. </w:t>
      </w:r>
      <w:r w:rsidRPr="004F0591">
        <w:rPr>
          <w:rFonts w:ascii="Calibri" w:hAnsi="Calibri" w:cs="Calibri"/>
          <w:i/>
          <w:iCs/>
          <w:sz w:val="18"/>
          <w:szCs w:val="24"/>
        </w:rPr>
        <w:t>The Physician and Sportsmedicine</w:t>
      </w:r>
      <w:r w:rsidRPr="004F0591">
        <w:rPr>
          <w:rFonts w:ascii="Calibri" w:hAnsi="Calibri" w:cs="Calibri"/>
          <w:sz w:val="18"/>
          <w:szCs w:val="24"/>
        </w:rPr>
        <w:t xml:space="preserve">, </w:t>
      </w:r>
      <w:r w:rsidRPr="004F0591">
        <w:rPr>
          <w:rFonts w:ascii="Calibri" w:hAnsi="Calibri" w:cs="Calibri"/>
          <w:i/>
          <w:iCs/>
          <w:sz w:val="18"/>
          <w:szCs w:val="24"/>
        </w:rPr>
        <w:t>44</w:t>
      </w:r>
      <w:r w:rsidRPr="004F0591">
        <w:rPr>
          <w:rFonts w:ascii="Calibri" w:hAnsi="Calibri" w:cs="Calibri"/>
          <w:sz w:val="18"/>
          <w:szCs w:val="24"/>
        </w:rPr>
        <w:t>(2), 109–111. https://doi.org/10.1080/00913847.2016.1158624</w:t>
      </w:r>
    </w:p>
    <w:p w14:paraId="39C3B553"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Cunha, F. A. da, Farinatti, P. de T. V., &amp; Midgley, A. W. (2011). Methodological and practical application issues in exercise prescription using the heart rate reserve and oxygen uptake reserve methods. </w:t>
      </w:r>
      <w:r w:rsidRPr="004F0591">
        <w:rPr>
          <w:rFonts w:ascii="Calibri" w:hAnsi="Calibri" w:cs="Calibri"/>
          <w:i/>
          <w:iCs/>
          <w:sz w:val="18"/>
          <w:szCs w:val="24"/>
        </w:rPr>
        <w:t>Journal of Science and Medicine in Sport</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(1), 46–57. https://doi.org/10.1016/j.jsams.2010.07.008</w:t>
      </w:r>
    </w:p>
    <w:p w14:paraId="24101496"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 J. Shah, E. M. Shipp, S. P. Cooper, J. C. Huber, D. J. del Junco, A. A. Rene, &amp; J. S. Moore. (2009). Hand Problems in Migrant Farmworkers. </w:t>
      </w:r>
      <w:r w:rsidRPr="004F0591">
        <w:rPr>
          <w:rFonts w:ascii="Calibri" w:hAnsi="Calibri" w:cs="Calibri"/>
          <w:i/>
          <w:iCs/>
          <w:sz w:val="18"/>
          <w:szCs w:val="24"/>
        </w:rPr>
        <w:t>Journal of Agricultural Safety and Health</w:t>
      </w:r>
      <w:r w:rsidRPr="004F0591">
        <w:rPr>
          <w:rFonts w:ascii="Calibri" w:hAnsi="Calibri" w:cs="Calibri"/>
          <w:sz w:val="18"/>
          <w:szCs w:val="24"/>
        </w:rPr>
        <w:t xml:space="preserve">, </w:t>
      </w:r>
      <w:r w:rsidRPr="004F0591">
        <w:rPr>
          <w:rFonts w:ascii="Calibri" w:hAnsi="Calibri" w:cs="Calibri"/>
          <w:i/>
          <w:iCs/>
          <w:sz w:val="18"/>
          <w:szCs w:val="24"/>
        </w:rPr>
        <w:t>15</w:t>
      </w:r>
      <w:r w:rsidRPr="004F0591">
        <w:rPr>
          <w:rFonts w:ascii="Calibri" w:hAnsi="Calibri" w:cs="Calibri"/>
          <w:sz w:val="18"/>
          <w:szCs w:val="24"/>
        </w:rPr>
        <w:t>(2), 157–169. https://doi.org/10.13031/2013.26802</w:t>
      </w:r>
    </w:p>
    <w:p w14:paraId="17F2736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Das, B., Ghosh, T., &amp; Gangopadhyay, S. (2013). Child Work in Agriculture in West Bengal, India: Assessment of Musculoskeletal Disorders and Occupational Health Problems. </w:t>
      </w:r>
      <w:r w:rsidRPr="004F0591">
        <w:rPr>
          <w:rFonts w:ascii="Calibri" w:hAnsi="Calibri" w:cs="Calibri"/>
          <w:i/>
          <w:iCs/>
          <w:sz w:val="18"/>
          <w:szCs w:val="24"/>
        </w:rPr>
        <w:t>Journal of Occupational Health</w:t>
      </w:r>
      <w:r w:rsidRPr="004F0591">
        <w:rPr>
          <w:rFonts w:ascii="Calibri" w:hAnsi="Calibri" w:cs="Calibri"/>
          <w:sz w:val="18"/>
          <w:szCs w:val="24"/>
        </w:rPr>
        <w:t xml:space="preserve">, </w:t>
      </w:r>
      <w:r w:rsidRPr="004F0591">
        <w:rPr>
          <w:rFonts w:ascii="Calibri" w:hAnsi="Calibri" w:cs="Calibri"/>
          <w:i/>
          <w:iCs/>
          <w:sz w:val="18"/>
          <w:szCs w:val="24"/>
        </w:rPr>
        <w:t>55</w:t>
      </w:r>
      <w:r w:rsidRPr="004F0591">
        <w:rPr>
          <w:rFonts w:ascii="Calibri" w:hAnsi="Calibri" w:cs="Calibri"/>
          <w:sz w:val="18"/>
          <w:szCs w:val="24"/>
        </w:rPr>
        <w:t>(4), 244–258. https://doi.org/10.1539/joh.12-0185-OA</w:t>
      </w:r>
    </w:p>
    <w:p w14:paraId="4B41A64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Dedering, Å., Németh, G., &amp; Harms-Ringdahl, K. (1999). Correlation between electromyographic spectral changes and subjective assessment of lumbar muscle fatigue in subjects without pain from the lower back. </w:t>
      </w:r>
      <w:r w:rsidRPr="004F0591">
        <w:rPr>
          <w:rFonts w:ascii="Calibri" w:hAnsi="Calibri" w:cs="Calibri"/>
          <w:i/>
          <w:iCs/>
          <w:sz w:val="18"/>
          <w:szCs w:val="24"/>
        </w:rPr>
        <w:t>Clinical Biomechanics</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(2), 103–111. https://doi.org/10.1016/S0268-0033(98)00053-9</w:t>
      </w:r>
    </w:p>
    <w:p w14:paraId="3095FC8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lastRenderedPageBreak/>
        <w:t xml:space="preserve">Dewi, N. S., &amp; Komatsuzaki, M. (2018). On-body personal assist suit for commercial farming: Effect on heart rate, EMG, trunk movements, and user acceptance during digging. </w:t>
      </w:r>
      <w:r w:rsidRPr="004F0591">
        <w:rPr>
          <w:rFonts w:ascii="Calibri" w:hAnsi="Calibri" w:cs="Calibri"/>
          <w:i/>
          <w:iCs/>
          <w:sz w:val="18"/>
          <w:szCs w:val="24"/>
        </w:rPr>
        <w:t>International Journal of Industrial Ergonomics</w:t>
      </w:r>
      <w:r w:rsidRPr="004F0591">
        <w:rPr>
          <w:rFonts w:ascii="Calibri" w:hAnsi="Calibri" w:cs="Calibri"/>
          <w:sz w:val="18"/>
          <w:szCs w:val="24"/>
        </w:rPr>
        <w:t xml:space="preserve">, </w:t>
      </w:r>
      <w:r w:rsidRPr="004F0591">
        <w:rPr>
          <w:rFonts w:ascii="Calibri" w:hAnsi="Calibri" w:cs="Calibri"/>
          <w:i/>
          <w:iCs/>
          <w:sz w:val="18"/>
          <w:szCs w:val="24"/>
        </w:rPr>
        <w:t>68</w:t>
      </w:r>
      <w:r w:rsidRPr="004F0591">
        <w:rPr>
          <w:rFonts w:ascii="Calibri" w:hAnsi="Calibri" w:cs="Calibri"/>
          <w:sz w:val="18"/>
          <w:szCs w:val="24"/>
        </w:rPr>
        <w:t>, 290–296. https://doi.org/10.1016/j.ergon.2018.08.013</w:t>
      </w:r>
    </w:p>
    <w:p w14:paraId="050529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Douphrate, D. I., Fethke, N. B., Nonnenmann, M. W., Rodriguez, A., Hagevoort, R., &amp; Gimeno Ruiz de Porras, D. (2017). </w:t>
      </w:r>
      <w:r w:rsidRPr="004F0591">
        <w:rPr>
          <w:rFonts w:ascii="Calibri" w:hAnsi="Calibri" w:cs="Calibri"/>
          <w:sz w:val="18"/>
          <w:szCs w:val="24"/>
        </w:rPr>
        <w:t xml:space="preserve">Full-shift and task-specific upper extremity muscle activity among US large-herd dairy parlour workers. </w:t>
      </w:r>
      <w:r w:rsidRPr="004F0591">
        <w:rPr>
          <w:rFonts w:ascii="Calibri" w:hAnsi="Calibri" w:cs="Calibri"/>
          <w:i/>
          <w:iCs/>
          <w:sz w:val="18"/>
          <w:szCs w:val="24"/>
        </w:rPr>
        <w:t>Ergonomics</w:t>
      </w:r>
      <w:r w:rsidRPr="004F0591">
        <w:rPr>
          <w:rFonts w:ascii="Calibri" w:hAnsi="Calibri" w:cs="Calibri"/>
          <w:sz w:val="18"/>
          <w:szCs w:val="24"/>
        </w:rPr>
        <w:t>. https://doi.org/10.1080/00140139.2016.1262464</w:t>
      </w:r>
    </w:p>
    <w:p w14:paraId="320E1E2E"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Evans, S. A., James, D. A., Rowlands, D., &amp; Lee, J. B. (2022). Impact of Centre-of-Mass Acceleration on Perceived Exertion, the Metabolic Equivalent and Heart Rate Reserve in Triathlete Spin Cycling: A Pilot Study. </w:t>
      </w:r>
      <w:r w:rsidRPr="004F0591">
        <w:rPr>
          <w:rFonts w:ascii="Calibri" w:hAnsi="Calibri" w:cs="Calibri"/>
          <w:i/>
          <w:iCs/>
          <w:sz w:val="18"/>
          <w:szCs w:val="24"/>
        </w:rPr>
        <w:t>Journal of Human Kinetics</w:t>
      </w:r>
      <w:r w:rsidRPr="004F0591">
        <w:rPr>
          <w:rFonts w:ascii="Calibri" w:hAnsi="Calibri" w:cs="Calibri"/>
          <w:sz w:val="18"/>
          <w:szCs w:val="24"/>
        </w:rPr>
        <w:t xml:space="preserve">, </w:t>
      </w:r>
      <w:r w:rsidRPr="004F0591">
        <w:rPr>
          <w:rFonts w:ascii="Calibri" w:hAnsi="Calibri" w:cs="Calibri"/>
          <w:i/>
          <w:iCs/>
          <w:sz w:val="18"/>
          <w:szCs w:val="24"/>
        </w:rPr>
        <w:t>81</w:t>
      </w:r>
      <w:r w:rsidRPr="004F0591">
        <w:rPr>
          <w:rFonts w:ascii="Calibri" w:hAnsi="Calibri" w:cs="Calibri"/>
          <w:sz w:val="18"/>
          <w:szCs w:val="24"/>
        </w:rPr>
        <w:t>(1), 41–52. https://doi.org/10.2478/hukin-2022-0004</w:t>
      </w:r>
    </w:p>
    <w:p w14:paraId="62A88ED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Fethke, N. B., Schall, M. C., Chen, H., Branch, C. A., &amp; Merlino, L. A. (2020). Biomechanical factors during common agricultural activities: Results of on-farm exposure assessments using direct measurement methods. </w:t>
      </w:r>
      <w:r w:rsidRPr="004F0591">
        <w:rPr>
          <w:rFonts w:ascii="Calibri" w:hAnsi="Calibri" w:cs="Calibri"/>
          <w:i/>
          <w:iCs/>
          <w:sz w:val="18"/>
          <w:szCs w:val="24"/>
        </w:rPr>
        <w:t>Journal of Occupational and Environmental Hygiene</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(2–3), 85–96. https://doi.org/10.1080/15459624.2020.1717502</w:t>
      </w:r>
    </w:p>
    <w:p w14:paraId="777BEC6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Groenesteijn, L., Eikhout, S. M., &amp; Vink, P. (2004). One set of pliers for more tasks in installation work: the effects on (dis)comfort and productivity.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35</w:t>
      </w:r>
      <w:r w:rsidRPr="004F0591">
        <w:rPr>
          <w:rFonts w:ascii="Calibri" w:hAnsi="Calibri" w:cs="Calibri"/>
          <w:sz w:val="18"/>
          <w:szCs w:val="24"/>
        </w:rPr>
        <w:t>(5), 485–492. https://doi.org/10.1016/j.apergo.2004.03.010</w:t>
      </w:r>
    </w:p>
    <w:p w14:paraId="6828E449" w14:textId="77777777" w:rsidR="00842307" w:rsidRPr="004F0591" w:rsidRDefault="00842307" w:rsidP="004F0591">
      <w:pPr>
        <w:adjustRightInd w:val="0"/>
        <w:snapToGrid w:val="0"/>
        <w:spacing w:line="228" w:lineRule="auto"/>
        <w:ind w:left="425" w:hanging="425"/>
        <w:rPr>
          <w:rFonts w:ascii="Calibri" w:hAnsi="Calibri" w:cs="Calibri"/>
          <w:sz w:val="18"/>
          <w:szCs w:val="24"/>
          <w:lang w:val="fr-CA"/>
        </w:rPr>
      </w:pPr>
      <w:r w:rsidRPr="004F0591">
        <w:rPr>
          <w:rFonts w:ascii="Calibri" w:hAnsi="Calibri" w:cs="Calibri"/>
          <w:sz w:val="18"/>
          <w:szCs w:val="24"/>
        </w:rPr>
        <w:t xml:space="preserve">Haddad, M., Chaouachi, A., Castagna, C., Hue, O., Wong, D. P., Tabben, M., Behm, D. G., &amp; Chamari, K. (2013). Validity and psychometric evaluation of the French version of RPE scale in young fit males when monitoring training loads. </w:t>
      </w:r>
      <w:r w:rsidRPr="004F0591">
        <w:rPr>
          <w:rFonts w:ascii="Calibri" w:hAnsi="Calibri" w:cs="Calibri"/>
          <w:i/>
          <w:iCs/>
          <w:sz w:val="18"/>
          <w:szCs w:val="24"/>
          <w:lang w:val="fr-CA"/>
        </w:rPr>
        <w:t>Science &amp; Sports</w:t>
      </w:r>
      <w:r w:rsidRPr="004F0591">
        <w:rPr>
          <w:rFonts w:ascii="Calibri" w:hAnsi="Calibri" w:cs="Calibri"/>
          <w:sz w:val="18"/>
          <w:szCs w:val="24"/>
          <w:lang w:val="fr-CA"/>
        </w:rPr>
        <w:t xml:space="preserve">, </w:t>
      </w:r>
      <w:r w:rsidRPr="004F0591">
        <w:rPr>
          <w:rFonts w:ascii="Calibri" w:hAnsi="Calibri" w:cs="Calibri"/>
          <w:i/>
          <w:iCs/>
          <w:sz w:val="18"/>
          <w:szCs w:val="24"/>
          <w:lang w:val="fr-CA"/>
        </w:rPr>
        <w:t>28</w:t>
      </w:r>
      <w:r w:rsidRPr="004F0591">
        <w:rPr>
          <w:rFonts w:ascii="Calibri" w:hAnsi="Calibri" w:cs="Calibri"/>
          <w:sz w:val="18"/>
          <w:szCs w:val="24"/>
          <w:lang w:val="fr-CA"/>
        </w:rPr>
        <w:t>(2), e29–e35. https://doi.org/10.1016/j.scispo.2012.07.008</w:t>
      </w:r>
    </w:p>
    <w:p w14:paraId="03CABFA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fr-CA"/>
        </w:rPr>
        <w:t xml:space="preserve">Hägg, G. M., Luttmann, A., &amp; Jäger, M. (2000). </w:t>
      </w:r>
      <w:r w:rsidRPr="004F0591">
        <w:rPr>
          <w:rFonts w:ascii="Calibri" w:hAnsi="Calibri" w:cs="Calibri"/>
          <w:sz w:val="18"/>
          <w:szCs w:val="24"/>
        </w:rPr>
        <w:t xml:space="preserve">Methodologies for evaluating electromyographic field data in ergonomics. </w:t>
      </w:r>
      <w:r w:rsidRPr="004F0591">
        <w:rPr>
          <w:rFonts w:ascii="Calibri" w:hAnsi="Calibri" w:cs="Calibri"/>
          <w:i/>
          <w:iCs/>
          <w:sz w:val="18"/>
          <w:szCs w:val="24"/>
        </w:rPr>
        <w:t>Journal of Electromyography and Kinesiology</w:t>
      </w:r>
      <w:r w:rsidRPr="004F0591">
        <w:rPr>
          <w:rFonts w:ascii="Calibri" w:hAnsi="Calibri" w:cs="Calibri"/>
          <w:sz w:val="18"/>
          <w:szCs w:val="24"/>
        </w:rPr>
        <w:t xml:space="preserve">, </w:t>
      </w:r>
      <w:r w:rsidRPr="004F0591">
        <w:rPr>
          <w:rFonts w:ascii="Calibri" w:hAnsi="Calibri" w:cs="Calibri"/>
          <w:i/>
          <w:iCs/>
          <w:sz w:val="18"/>
          <w:szCs w:val="24"/>
        </w:rPr>
        <w:t>10</w:t>
      </w:r>
      <w:r w:rsidRPr="004F0591">
        <w:rPr>
          <w:rFonts w:ascii="Calibri" w:hAnsi="Calibri" w:cs="Calibri"/>
          <w:sz w:val="18"/>
          <w:szCs w:val="24"/>
        </w:rPr>
        <w:t>(5), 301–312. https://doi.org/10.1016/S1050-6411(00)00022-5</w:t>
      </w:r>
    </w:p>
    <w:p w14:paraId="142647AD" w14:textId="5675EA22" w:rsidR="00842307" w:rsidRDefault="00842307" w:rsidP="004F0591">
      <w:pPr>
        <w:adjustRightInd w:val="0"/>
        <w:snapToGrid w:val="0"/>
        <w:spacing w:line="228" w:lineRule="auto"/>
        <w:ind w:left="425" w:hanging="425"/>
        <w:rPr>
          <w:ins w:id="269" w:author="Thamsuwan, Ornwipa" w:date="2022-10-19T10:03:00Z"/>
          <w:rFonts w:ascii="Calibri" w:hAnsi="Calibri" w:cs="Calibri"/>
          <w:sz w:val="18"/>
          <w:szCs w:val="24"/>
        </w:rPr>
      </w:pPr>
      <w:r w:rsidRPr="004F0591">
        <w:rPr>
          <w:rFonts w:ascii="Calibri" w:hAnsi="Calibri" w:cs="Calibri"/>
          <w:sz w:val="18"/>
          <w:szCs w:val="24"/>
        </w:rPr>
        <w:t xml:space="preserve">Haskel, W. L., Lee, I.-M., Pate, R. R., Powell, K. E., Blair, S. N., Franklin, B. A., Macera, C. A., Heath, G. W., Thompson, P. D., &amp; Bauman, A. (2007). Physical Activity and Public Health. </w:t>
      </w:r>
      <w:r w:rsidRPr="004F0591">
        <w:rPr>
          <w:rFonts w:ascii="Calibri" w:hAnsi="Calibri" w:cs="Calibri"/>
          <w:i/>
          <w:iCs/>
          <w:sz w:val="18"/>
          <w:szCs w:val="24"/>
        </w:rPr>
        <w:t>Medicine &amp; Science in Sports &amp; Exercise</w:t>
      </w:r>
      <w:r w:rsidRPr="004F0591">
        <w:rPr>
          <w:rFonts w:ascii="Calibri" w:hAnsi="Calibri" w:cs="Calibri"/>
          <w:sz w:val="18"/>
          <w:szCs w:val="24"/>
        </w:rPr>
        <w:t xml:space="preserve">, </w:t>
      </w:r>
      <w:r w:rsidRPr="004F0591">
        <w:rPr>
          <w:rFonts w:ascii="Calibri" w:hAnsi="Calibri" w:cs="Calibri"/>
          <w:i/>
          <w:iCs/>
          <w:sz w:val="18"/>
          <w:szCs w:val="24"/>
        </w:rPr>
        <w:t>39</w:t>
      </w:r>
      <w:r w:rsidRPr="004F0591">
        <w:rPr>
          <w:rFonts w:ascii="Calibri" w:hAnsi="Calibri" w:cs="Calibri"/>
          <w:sz w:val="18"/>
          <w:szCs w:val="24"/>
        </w:rPr>
        <w:t>(8), 1423–1434. https://doi.org/10.1249/mss.0b013e3180616b27</w:t>
      </w:r>
    </w:p>
    <w:p w14:paraId="04A40940" w14:textId="7711CB71" w:rsidR="00417B70" w:rsidRPr="004F0591" w:rsidRDefault="00417B70" w:rsidP="004F0591">
      <w:pPr>
        <w:adjustRightInd w:val="0"/>
        <w:snapToGrid w:val="0"/>
        <w:spacing w:line="228" w:lineRule="auto"/>
        <w:ind w:left="425" w:hanging="425"/>
        <w:rPr>
          <w:rFonts w:ascii="Calibri" w:hAnsi="Calibri" w:cs="Calibri"/>
          <w:sz w:val="18"/>
          <w:szCs w:val="24"/>
        </w:rPr>
      </w:pPr>
      <w:ins w:id="270" w:author="Thamsuwan, Ornwipa" w:date="2022-10-19T10:03:00Z">
        <w:r w:rsidRPr="0068333F">
          <w:rPr>
            <w:rFonts w:ascii="Calibri" w:hAnsi="Calibri" w:cs="Calibri"/>
            <w:szCs w:val="24"/>
          </w:rPr>
          <w:t xml:space="preserve">Hennebry, J., McLaughlin, J., &amp; Preibisch, K. (2016). Out of the Loop: (In)access to Health Care for Migrant Workers in Canada. </w:t>
        </w:r>
        <w:r w:rsidRPr="0068333F">
          <w:rPr>
            <w:rFonts w:ascii="Calibri" w:hAnsi="Calibri" w:cs="Calibri"/>
            <w:i/>
            <w:iCs/>
            <w:szCs w:val="24"/>
          </w:rPr>
          <w:t>Journal of International Migration and Integration</w:t>
        </w:r>
        <w:r w:rsidRPr="0068333F">
          <w:rPr>
            <w:rFonts w:ascii="Calibri" w:hAnsi="Calibri" w:cs="Calibri"/>
            <w:szCs w:val="24"/>
          </w:rPr>
          <w:t xml:space="preserve">, </w:t>
        </w:r>
        <w:r w:rsidRPr="0068333F">
          <w:rPr>
            <w:rFonts w:ascii="Calibri" w:hAnsi="Calibri" w:cs="Calibri"/>
            <w:i/>
            <w:iCs/>
            <w:szCs w:val="24"/>
          </w:rPr>
          <w:t>17</w:t>
        </w:r>
        <w:r w:rsidRPr="0068333F">
          <w:rPr>
            <w:rFonts w:ascii="Calibri" w:hAnsi="Calibri" w:cs="Calibri"/>
            <w:szCs w:val="24"/>
          </w:rPr>
          <w:t>(2), 521–538. https://doi.org/10.1007/s12134-015-0417-1</w:t>
        </w:r>
      </w:ins>
    </w:p>
    <w:p w14:paraId="1B98769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Hiilloskorpi, Fogelholm, Laukkanen, Pasanen, Oja, Mänttäri, &amp; Natri. (1999). Factors Affecting the Relation Between Heart Rate and Energy Expenditure During Exercise. </w:t>
      </w:r>
      <w:r w:rsidRPr="004F0591">
        <w:rPr>
          <w:rFonts w:ascii="Calibri" w:hAnsi="Calibri" w:cs="Calibri"/>
          <w:i/>
          <w:iCs/>
          <w:sz w:val="18"/>
          <w:szCs w:val="24"/>
        </w:rPr>
        <w:t>International Journal of Sports Medicine</w:t>
      </w:r>
      <w:r w:rsidRPr="004F0591">
        <w:rPr>
          <w:rFonts w:ascii="Calibri" w:hAnsi="Calibri" w:cs="Calibri"/>
          <w:sz w:val="18"/>
          <w:szCs w:val="24"/>
        </w:rPr>
        <w:t xml:space="preserve">, </w:t>
      </w:r>
      <w:r w:rsidRPr="004F0591">
        <w:rPr>
          <w:rFonts w:ascii="Calibri" w:hAnsi="Calibri" w:cs="Calibri"/>
          <w:i/>
          <w:iCs/>
          <w:sz w:val="18"/>
          <w:szCs w:val="24"/>
        </w:rPr>
        <w:t>20</w:t>
      </w:r>
      <w:r w:rsidRPr="004F0591">
        <w:rPr>
          <w:rFonts w:ascii="Calibri" w:hAnsi="Calibri" w:cs="Calibri"/>
          <w:sz w:val="18"/>
          <w:szCs w:val="24"/>
        </w:rPr>
        <w:t>(7), 438–443. https://doi.org/10.1055/s-1999-8829</w:t>
      </w:r>
    </w:p>
    <w:p w14:paraId="43094D6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Huang, D.-H., &amp; Chiou, W.-K. (2013). Validation of a facial pictorial rating of perceived exertion scale for evaluating physical tasks. </w:t>
      </w:r>
      <w:r w:rsidRPr="004F0591">
        <w:rPr>
          <w:rFonts w:ascii="Calibri" w:hAnsi="Calibri" w:cs="Calibri"/>
          <w:i/>
          <w:iCs/>
          <w:sz w:val="18"/>
          <w:szCs w:val="24"/>
        </w:rPr>
        <w:t>Journal of Industrial and Production Engineering</w:t>
      </w:r>
      <w:r w:rsidRPr="004F0591">
        <w:rPr>
          <w:rFonts w:ascii="Calibri" w:hAnsi="Calibri" w:cs="Calibri"/>
          <w:sz w:val="18"/>
          <w:szCs w:val="24"/>
        </w:rPr>
        <w:t xml:space="preserve">, </w:t>
      </w:r>
      <w:r w:rsidRPr="004F0591">
        <w:rPr>
          <w:rFonts w:ascii="Calibri" w:hAnsi="Calibri" w:cs="Calibri"/>
          <w:i/>
          <w:iCs/>
          <w:sz w:val="18"/>
          <w:szCs w:val="24"/>
        </w:rPr>
        <w:t>30</w:t>
      </w:r>
      <w:r w:rsidRPr="004F0591">
        <w:rPr>
          <w:rFonts w:ascii="Calibri" w:hAnsi="Calibri" w:cs="Calibri"/>
          <w:sz w:val="18"/>
          <w:szCs w:val="24"/>
        </w:rPr>
        <w:t>(2), 125–131. https://doi.org/10.1080/21681015.2013.788079</w:t>
      </w:r>
    </w:p>
    <w:p w14:paraId="56EC23A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Hummel, A., Läubli, T., Pozzo, M., Schenk, P., Spillmann, S., &amp; Klipstein, A. (2005). Relationship between perceived exertion and mean power frequency of the EMG signal from the upper trapezius muscle during isometric shoulder elevation. </w:t>
      </w:r>
      <w:r w:rsidRPr="004F0591">
        <w:rPr>
          <w:rFonts w:ascii="Calibri" w:hAnsi="Calibri" w:cs="Calibri"/>
          <w:i/>
          <w:iCs/>
          <w:sz w:val="18"/>
          <w:szCs w:val="24"/>
        </w:rPr>
        <w:t>European Journal of Applied Physiology</w:t>
      </w:r>
      <w:r w:rsidRPr="004F0591">
        <w:rPr>
          <w:rFonts w:ascii="Calibri" w:hAnsi="Calibri" w:cs="Calibri"/>
          <w:sz w:val="18"/>
          <w:szCs w:val="24"/>
        </w:rPr>
        <w:t xml:space="preserve">, </w:t>
      </w:r>
      <w:r w:rsidRPr="004F0591">
        <w:rPr>
          <w:rFonts w:ascii="Calibri" w:hAnsi="Calibri" w:cs="Calibri"/>
          <w:i/>
          <w:iCs/>
          <w:sz w:val="18"/>
          <w:szCs w:val="24"/>
        </w:rPr>
        <w:t>95</w:t>
      </w:r>
      <w:r w:rsidRPr="004F0591">
        <w:rPr>
          <w:rFonts w:ascii="Calibri" w:hAnsi="Calibri" w:cs="Calibri"/>
          <w:sz w:val="18"/>
          <w:szCs w:val="24"/>
        </w:rPr>
        <w:t>(4), 321–326. https://doi.org/10.1007/s00421-005-0014-7</w:t>
      </w:r>
    </w:p>
    <w:p w14:paraId="10DC1D55" w14:textId="7676CC54" w:rsidR="00417B70" w:rsidRDefault="00417B70" w:rsidP="004F0591">
      <w:pPr>
        <w:adjustRightInd w:val="0"/>
        <w:snapToGrid w:val="0"/>
        <w:spacing w:line="228" w:lineRule="auto"/>
        <w:ind w:left="425" w:hanging="425"/>
        <w:rPr>
          <w:ins w:id="271" w:author="Thamsuwan, Ornwipa" w:date="2022-10-19T10:03:00Z"/>
          <w:rFonts w:ascii="Calibri" w:hAnsi="Calibri" w:cs="Calibri"/>
          <w:sz w:val="18"/>
          <w:szCs w:val="24"/>
        </w:rPr>
      </w:pPr>
      <w:ins w:id="272" w:author="Thamsuwan, Ornwipa" w:date="2022-10-19T10:03:00Z">
        <w:r w:rsidRPr="0068333F">
          <w:rPr>
            <w:rFonts w:ascii="Calibri" w:hAnsi="Calibri" w:cs="Calibri"/>
            <w:szCs w:val="24"/>
          </w:rPr>
          <w:t xml:space="preserve">Johansson, B., Rask, K., &amp; Stenberg, M. (2010). Piece rates and their effects on health and safety – A literature review. </w:t>
        </w:r>
        <w:r w:rsidRPr="0068333F">
          <w:rPr>
            <w:rFonts w:ascii="Calibri" w:hAnsi="Calibri" w:cs="Calibri"/>
            <w:i/>
            <w:iCs/>
            <w:szCs w:val="24"/>
          </w:rPr>
          <w:t>Applied Ergonomics</w:t>
        </w:r>
        <w:r w:rsidRPr="0068333F">
          <w:rPr>
            <w:rFonts w:ascii="Calibri" w:hAnsi="Calibri" w:cs="Calibri"/>
            <w:szCs w:val="24"/>
          </w:rPr>
          <w:t xml:space="preserve">, </w:t>
        </w:r>
        <w:r w:rsidRPr="0068333F">
          <w:rPr>
            <w:rFonts w:ascii="Calibri" w:hAnsi="Calibri" w:cs="Calibri"/>
            <w:i/>
            <w:iCs/>
            <w:szCs w:val="24"/>
          </w:rPr>
          <w:t>41</w:t>
        </w:r>
        <w:r w:rsidRPr="0068333F">
          <w:rPr>
            <w:rFonts w:ascii="Calibri" w:hAnsi="Calibri" w:cs="Calibri"/>
            <w:szCs w:val="24"/>
          </w:rPr>
          <w:t>(4), 607–614. https://doi.org/10.1016/j.apergo.2009.12.020</w:t>
        </w:r>
      </w:ins>
    </w:p>
    <w:p w14:paraId="3C202AA3" w14:textId="3F3C8C38"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Kankaanpaa, M., Taimela, S., Webber, C. L., Airaksinen, O., &amp; Hanninen, O. (1997). Lumbar paraspinal muscle fatigability in repetitive isoinertial loading: EMG spectral indices, Borg scale and endurance time. </w:t>
      </w:r>
      <w:r w:rsidRPr="004F0591">
        <w:rPr>
          <w:rFonts w:ascii="Calibri" w:hAnsi="Calibri" w:cs="Calibri"/>
          <w:i/>
          <w:iCs/>
          <w:sz w:val="18"/>
          <w:szCs w:val="24"/>
        </w:rPr>
        <w:t>European Journal of Applied Physiology</w:t>
      </w:r>
      <w:r w:rsidRPr="004F0591">
        <w:rPr>
          <w:rFonts w:ascii="Calibri" w:hAnsi="Calibri" w:cs="Calibri"/>
          <w:sz w:val="18"/>
          <w:szCs w:val="24"/>
        </w:rPr>
        <w:t xml:space="preserve">, </w:t>
      </w:r>
      <w:r w:rsidRPr="004F0591">
        <w:rPr>
          <w:rFonts w:ascii="Calibri" w:hAnsi="Calibri" w:cs="Calibri"/>
          <w:i/>
          <w:iCs/>
          <w:sz w:val="18"/>
          <w:szCs w:val="24"/>
        </w:rPr>
        <w:t>76</w:t>
      </w:r>
      <w:r w:rsidRPr="004F0591">
        <w:rPr>
          <w:rFonts w:ascii="Calibri" w:hAnsi="Calibri" w:cs="Calibri"/>
          <w:sz w:val="18"/>
          <w:szCs w:val="24"/>
        </w:rPr>
        <w:t>(3), 236–242. https://doi.org/10.1007/s004210050242</w:t>
      </w:r>
    </w:p>
    <w:p w14:paraId="391083C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Keytel, L. R., Goedecke, J. H., Noakes, T. D., Hiiloskorpi, H., Laukkanen, R., van der Merwe, L., &amp; Lambert, E. V. (2005). Prediction of energy expenditure from heart rate monitoring during submaximal exercise. </w:t>
      </w:r>
      <w:r w:rsidRPr="004F0591">
        <w:rPr>
          <w:rFonts w:ascii="Calibri" w:hAnsi="Calibri" w:cs="Calibri"/>
          <w:i/>
          <w:iCs/>
          <w:sz w:val="18"/>
          <w:szCs w:val="24"/>
        </w:rPr>
        <w:t>Journal of Sports Sciences</w:t>
      </w:r>
      <w:r w:rsidRPr="004F0591">
        <w:rPr>
          <w:rFonts w:ascii="Calibri" w:hAnsi="Calibri" w:cs="Calibri"/>
          <w:sz w:val="18"/>
          <w:szCs w:val="24"/>
        </w:rPr>
        <w:t>. https://doi.org/10.1080/02640410470001730089</w:t>
      </w:r>
    </w:p>
    <w:p w14:paraId="499D78C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Kim, J. H., Aulck, L., Thamsuwan, O., Bartha, M. C., &amp; Johnson, P. W. (2014). The effect of key size of touch screen virtual keyboards on productivity, usability, and typing biomechanics. </w:t>
      </w:r>
      <w:r w:rsidRPr="004F0591">
        <w:rPr>
          <w:rFonts w:ascii="Calibri" w:hAnsi="Calibri" w:cs="Calibri"/>
          <w:i/>
          <w:iCs/>
          <w:sz w:val="18"/>
          <w:szCs w:val="24"/>
        </w:rPr>
        <w:t>Human Factors</w:t>
      </w:r>
      <w:r w:rsidRPr="004F0591">
        <w:rPr>
          <w:rFonts w:ascii="Calibri" w:hAnsi="Calibri" w:cs="Calibri"/>
          <w:sz w:val="18"/>
          <w:szCs w:val="24"/>
        </w:rPr>
        <w:t xml:space="preserve">, </w:t>
      </w:r>
      <w:r w:rsidRPr="004F0591">
        <w:rPr>
          <w:rFonts w:ascii="Calibri" w:hAnsi="Calibri" w:cs="Calibri"/>
          <w:i/>
          <w:iCs/>
          <w:sz w:val="18"/>
          <w:szCs w:val="24"/>
        </w:rPr>
        <w:t>56</w:t>
      </w:r>
      <w:r w:rsidRPr="004F0591">
        <w:rPr>
          <w:rFonts w:ascii="Calibri" w:hAnsi="Calibri" w:cs="Calibri"/>
          <w:sz w:val="18"/>
          <w:szCs w:val="24"/>
        </w:rPr>
        <w:t>(7), 1235–1248. https://doi.org/10.1177/0018720814531784</w:t>
      </w:r>
    </w:p>
    <w:p w14:paraId="39308A8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Kim, J. H., Aulck, L., Thamsuwan, O., Bartha, M. C., &amp; Johnson, P. W. (2013). The effects of virtual keyboard key sizes on typing productivity and physical exposures. </w:t>
      </w:r>
      <w:r w:rsidRPr="004F0591">
        <w:rPr>
          <w:rFonts w:ascii="Calibri" w:hAnsi="Calibri" w:cs="Calibri"/>
          <w:i/>
          <w:iCs/>
          <w:sz w:val="18"/>
          <w:szCs w:val="24"/>
        </w:rPr>
        <w:t>Proceedings of the Human Factors and Ergonomics Society</w:t>
      </w:r>
      <w:r w:rsidRPr="004F0591">
        <w:rPr>
          <w:rFonts w:ascii="Calibri" w:hAnsi="Calibri" w:cs="Calibri"/>
          <w:sz w:val="18"/>
          <w:szCs w:val="24"/>
        </w:rPr>
        <w:t>, 887–891. https://doi.org/10.1177/1541931213571193</w:t>
      </w:r>
    </w:p>
    <w:p w14:paraId="163EEAA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Kuijt-Evers, L. F. M., Bosch, T., Huysmans, M. A., de Looze, M. P., &amp; Vink, P. (2007). Association between objective and subjective measurements of comfort and discomfort in hand tools.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38</w:t>
      </w:r>
      <w:r w:rsidRPr="004F0591">
        <w:rPr>
          <w:rFonts w:ascii="Calibri" w:hAnsi="Calibri" w:cs="Calibri"/>
          <w:sz w:val="18"/>
          <w:szCs w:val="24"/>
        </w:rPr>
        <w:t>(5), 643–654. https://doi.org/10.1016/j.apergo.2006.05.004</w:t>
      </w:r>
    </w:p>
    <w:p w14:paraId="06BDF1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Kung, S. M., Fink, P. W., Legg, S. J., Ali, A., &amp; Shultz, S. P. (2020). Age-Related Differences in Perceived Exertion While Walking and Running Near the Preferred Transition Speed. </w:t>
      </w:r>
      <w:r w:rsidRPr="004F0591">
        <w:rPr>
          <w:rFonts w:ascii="Calibri" w:hAnsi="Calibri" w:cs="Calibri"/>
          <w:i/>
          <w:iCs/>
          <w:sz w:val="18"/>
          <w:szCs w:val="24"/>
        </w:rPr>
        <w:t>Pediatric Exercise Science</w:t>
      </w:r>
      <w:r w:rsidRPr="004F0591">
        <w:rPr>
          <w:rFonts w:ascii="Calibri" w:hAnsi="Calibri" w:cs="Calibri"/>
          <w:sz w:val="18"/>
          <w:szCs w:val="24"/>
        </w:rPr>
        <w:t xml:space="preserve">, </w:t>
      </w:r>
      <w:r w:rsidRPr="004F0591">
        <w:rPr>
          <w:rFonts w:ascii="Calibri" w:hAnsi="Calibri" w:cs="Calibri"/>
          <w:i/>
          <w:iCs/>
          <w:sz w:val="18"/>
          <w:szCs w:val="24"/>
        </w:rPr>
        <w:t>32</w:t>
      </w:r>
      <w:r w:rsidRPr="004F0591">
        <w:rPr>
          <w:rFonts w:ascii="Calibri" w:hAnsi="Calibri" w:cs="Calibri"/>
          <w:sz w:val="18"/>
          <w:szCs w:val="24"/>
        </w:rPr>
        <w:t>(4), 227–232. https://doi.org/10.1123/pes.2019-0233</w:t>
      </w:r>
    </w:p>
    <w:p w14:paraId="04973A40" w14:textId="06AFE515" w:rsidR="00417B70" w:rsidRDefault="00417B70" w:rsidP="004F0591">
      <w:pPr>
        <w:adjustRightInd w:val="0"/>
        <w:snapToGrid w:val="0"/>
        <w:spacing w:line="228" w:lineRule="auto"/>
        <w:ind w:left="425" w:hanging="425"/>
        <w:rPr>
          <w:ins w:id="273" w:author="Thamsuwan, Ornwipa" w:date="2022-10-19T10:04:00Z"/>
          <w:rFonts w:ascii="Calibri" w:hAnsi="Calibri" w:cs="Calibri"/>
          <w:sz w:val="18"/>
          <w:szCs w:val="24"/>
        </w:rPr>
      </w:pPr>
      <w:ins w:id="274" w:author="Thamsuwan, Ornwipa" w:date="2022-10-19T10:04:00Z">
        <w:r w:rsidRPr="0068333F">
          <w:rPr>
            <w:rFonts w:ascii="Calibri" w:hAnsi="Calibri" w:cs="Calibri"/>
            <w:szCs w:val="24"/>
          </w:rPr>
          <w:t xml:space="preserve">Landry, V., Semsar-Kazerooni, K., Tjong, J., Alj, A., Darnley, A., Lipp, R., &amp; Guberman, G. I. (2021). The systemized exploitation of temporary migrant agricultural workers in Canada: Exacerbation of health vulnerabilities during the COVID-19 pandemic and recommendations for the future. </w:t>
        </w:r>
        <w:r w:rsidRPr="0068333F">
          <w:rPr>
            <w:rFonts w:ascii="Calibri" w:hAnsi="Calibri" w:cs="Calibri"/>
            <w:i/>
            <w:iCs/>
            <w:szCs w:val="24"/>
          </w:rPr>
          <w:t>Journal of Migration and Health</w:t>
        </w:r>
        <w:r w:rsidRPr="0068333F">
          <w:rPr>
            <w:rFonts w:ascii="Calibri" w:hAnsi="Calibri" w:cs="Calibri"/>
            <w:szCs w:val="24"/>
          </w:rPr>
          <w:t xml:space="preserve">, </w:t>
        </w:r>
        <w:r w:rsidRPr="0068333F">
          <w:rPr>
            <w:rFonts w:ascii="Calibri" w:hAnsi="Calibri" w:cs="Calibri"/>
            <w:i/>
            <w:iCs/>
            <w:szCs w:val="24"/>
          </w:rPr>
          <w:t>3</w:t>
        </w:r>
        <w:r w:rsidRPr="0068333F">
          <w:rPr>
            <w:rFonts w:ascii="Calibri" w:hAnsi="Calibri" w:cs="Calibri"/>
            <w:szCs w:val="24"/>
          </w:rPr>
          <w:t>, 100035. https://doi.org/10.1016/j.jmh.2021.100035</w:t>
        </w:r>
      </w:ins>
    </w:p>
    <w:p w14:paraId="3FDED384" w14:textId="1133A03F"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Lea, J. W. D., O’Driscoll, J. M., Hulbert, S., Scales, J., &amp; Wiles, J. D. (2022). Convergent Validity of Ratings of Perceived Exertion During Resistance Exercise in Healthy Participants: A Systematic Review and Meta-Analysis. </w:t>
      </w:r>
      <w:r w:rsidRPr="004F0591">
        <w:rPr>
          <w:rFonts w:ascii="Calibri" w:hAnsi="Calibri" w:cs="Calibri"/>
          <w:i/>
          <w:iCs/>
          <w:sz w:val="18"/>
          <w:szCs w:val="24"/>
        </w:rPr>
        <w:t>Sports Medicine - Open</w:t>
      </w:r>
      <w:r w:rsidRPr="004F0591">
        <w:rPr>
          <w:rFonts w:ascii="Calibri" w:hAnsi="Calibri" w:cs="Calibri"/>
          <w:sz w:val="18"/>
          <w:szCs w:val="24"/>
        </w:rPr>
        <w:t xml:space="preserve">, </w:t>
      </w:r>
      <w:r w:rsidRPr="004F0591">
        <w:rPr>
          <w:rFonts w:ascii="Calibri" w:hAnsi="Calibri" w:cs="Calibri"/>
          <w:i/>
          <w:iCs/>
          <w:sz w:val="18"/>
          <w:szCs w:val="24"/>
        </w:rPr>
        <w:t>8</w:t>
      </w:r>
      <w:r w:rsidRPr="004F0591">
        <w:rPr>
          <w:rFonts w:ascii="Calibri" w:hAnsi="Calibri" w:cs="Calibri"/>
          <w:sz w:val="18"/>
          <w:szCs w:val="24"/>
        </w:rPr>
        <w:t>(1), 2. https://doi.org/10.1186/s40798-021-00386-8</w:t>
      </w:r>
    </w:p>
    <w:p w14:paraId="62653FC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Leung, R. W., Leung, M.-L., &amp; Chung, P.-K. (2004). Validity and Reliability of a Cantonese-Translated Rating of Perceived Exertion Scale among Hong Kong Adults. </w:t>
      </w:r>
      <w:r w:rsidRPr="004F0591">
        <w:rPr>
          <w:rFonts w:ascii="Calibri" w:hAnsi="Calibri" w:cs="Calibri"/>
          <w:i/>
          <w:iCs/>
          <w:sz w:val="18"/>
          <w:szCs w:val="24"/>
        </w:rPr>
        <w:t>Perceptual and Motor Skills</w:t>
      </w:r>
      <w:r w:rsidRPr="004F0591">
        <w:rPr>
          <w:rFonts w:ascii="Calibri" w:hAnsi="Calibri" w:cs="Calibri"/>
          <w:sz w:val="18"/>
          <w:szCs w:val="24"/>
        </w:rPr>
        <w:t xml:space="preserve">, </w:t>
      </w:r>
      <w:r w:rsidRPr="004F0591">
        <w:rPr>
          <w:rFonts w:ascii="Calibri" w:hAnsi="Calibri" w:cs="Calibri"/>
          <w:i/>
          <w:iCs/>
          <w:sz w:val="18"/>
          <w:szCs w:val="24"/>
        </w:rPr>
        <w:t>98</w:t>
      </w:r>
      <w:r w:rsidRPr="004F0591">
        <w:rPr>
          <w:rFonts w:ascii="Calibri" w:hAnsi="Calibri" w:cs="Calibri"/>
          <w:sz w:val="18"/>
          <w:szCs w:val="24"/>
        </w:rPr>
        <w:t>(2), 725–735. https://doi.org/10.2466/pms.98.2.725-735</w:t>
      </w:r>
    </w:p>
    <w:p w14:paraId="614D74E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Luttmann, A., Jäger, M., &amp; Laurig, W. (2000). Electromyographical indication of muscular fatigue in occupational field studies. </w:t>
      </w:r>
      <w:r w:rsidRPr="004F0591">
        <w:rPr>
          <w:rFonts w:ascii="Calibri" w:hAnsi="Calibri" w:cs="Calibri"/>
          <w:i/>
          <w:iCs/>
          <w:sz w:val="18"/>
          <w:szCs w:val="24"/>
        </w:rPr>
        <w:t>International Journal of Industrial Ergonomics</w:t>
      </w:r>
      <w:r w:rsidRPr="004F0591">
        <w:rPr>
          <w:rFonts w:ascii="Calibri" w:hAnsi="Calibri" w:cs="Calibri"/>
          <w:sz w:val="18"/>
          <w:szCs w:val="24"/>
        </w:rPr>
        <w:t xml:space="preserve">, </w:t>
      </w:r>
      <w:r w:rsidRPr="004F0591">
        <w:rPr>
          <w:rFonts w:ascii="Calibri" w:hAnsi="Calibri" w:cs="Calibri"/>
          <w:i/>
          <w:iCs/>
          <w:sz w:val="18"/>
          <w:szCs w:val="24"/>
        </w:rPr>
        <w:t>25</w:t>
      </w:r>
      <w:r w:rsidRPr="004F0591">
        <w:rPr>
          <w:rFonts w:ascii="Calibri" w:hAnsi="Calibri" w:cs="Calibri"/>
          <w:sz w:val="18"/>
          <w:szCs w:val="24"/>
        </w:rPr>
        <w:t>(6), 645–660. https://doi.org/10.1016/S0169-8141(99)00053-0</w:t>
      </w:r>
    </w:p>
    <w:p w14:paraId="738BF06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McCurdy, S. A., Samuels, S. J., Carroll, D. J., Beaumont, J. J., &amp; Morrin, L. A. (2003). Agricultural injury in California migrant Hispanic farm workers.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44</w:t>
      </w:r>
      <w:r w:rsidRPr="004F0591">
        <w:rPr>
          <w:rFonts w:ascii="Calibri" w:hAnsi="Calibri" w:cs="Calibri"/>
          <w:sz w:val="18"/>
          <w:szCs w:val="24"/>
        </w:rPr>
        <w:t>, 225–235. https://doi.org/10.1002/ajim.10272</w:t>
      </w:r>
    </w:p>
    <w:p w14:paraId="5A91A73B"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McGorry, R. W., Lin, J.-H., Dempsey, P. G., &amp; Casey, J. S. (2010). Accuracy of the Borg CR10 Scale for Estimating Grip Forces Associated with Hand Tool Tasks. </w:t>
      </w:r>
      <w:r w:rsidRPr="004F0591">
        <w:rPr>
          <w:rFonts w:ascii="Calibri" w:hAnsi="Calibri" w:cs="Calibri"/>
          <w:i/>
          <w:iCs/>
          <w:sz w:val="18"/>
          <w:szCs w:val="24"/>
        </w:rPr>
        <w:t>Journal of Occupational and Environmental Hygiene</w:t>
      </w:r>
      <w:r w:rsidRPr="004F0591">
        <w:rPr>
          <w:rFonts w:ascii="Calibri" w:hAnsi="Calibri" w:cs="Calibri"/>
          <w:sz w:val="18"/>
          <w:szCs w:val="24"/>
        </w:rPr>
        <w:t xml:space="preserve">, </w:t>
      </w:r>
      <w:r w:rsidRPr="004F0591">
        <w:rPr>
          <w:rFonts w:ascii="Calibri" w:hAnsi="Calibri" w:cs="Calibri"/>
          <w:i/>
          <w:iCs/>
          <w:sz w:val="18"/>
          <w:szCs w:val="24"/>
        </w:rPr>
        <w:t>7</w:t>
      </w:r>
      <w:r w:rsidRPr="004F0591">
        <w:rPr>
          <w:rFonts w:ascii="Calibri" w:hAnsi="Calibri" w:cs="Calibri"/>
          <w:sz w:val="18"/>
          <w:szCs w:val="24"/>
        </w:rPr>
        <w:t>(5), 298–306. https://doi.org/10.1080/15459621003711360</w:t>
      </w:r>
    </w:p>
    <w:p w14:paraId="270588AF" w14:textId="2ABDD2FE" w:rsidR="00134AFE" w:rsidRDefault="00134AFE" w:rsidP="004F0591">
      <w:pPr>
        <w:adjustRightInd w:val="0"/>
        <w:snapToGrid w:val="0"/>
        <w:spacing w:line="228" w:lineRule="auto"/>
        <w:ind w:left="425" w:hanging="425"/>
        <w:rPr>
          <w:ins w:id="275" w:author="Thamsuwan, Ornwipa" w:date="2022-10-19T11:08:00Z"/>
          <w:rFonts w:ascii="Calibri" w:hAnsi="Calibri" w:cs="Calibri"/>
          <w:sz w:val="18"/>
          <w:szCs w:val="24"/>
        </w:rPr>
      </w:pPr>
      <w:ins w:id="276" w:author="Thamsuwan, Ornwipa" w:date="2022-10-19T11:08:00Z">
        <w:r w:rsidRPr="0068333F">
          <w:rPr>
            <w:rFonts w:ascii="Calibri" w:hAnsi="Calibri" w:cs="Calibri"/>
            <w:szCs w:val="24"/>
          </w:rPr>
          <w:t xml:space="preserve">Mora, D. C., Miles, C. M., Chen, H., Quandt, S. A., Summers, P., &amp; Arcury, T. A. (2016). Prevalence of musculoskeletal disorders among immigrant Latino farmworkers and non-farmworkers in North Carolina. </w:t>
        </w:r>
        <w:r w:rsidRPr="0068333F">
          <w:rPr>
            <w:rFonts w:ascii="Calibri" w:hAnsi="Calibri" w:cs="Calibri"/>
            <w:i/>
            <w:iCs/>
            <w:szCs w:val="24"/>
          </w:rPr>
          <w:t>Archives of Environmental &amp; Occupational Health</w:t>
        </w:r>
        <w:r w:rsidRPr="0068333F">
          <w:rPr>
            <w:rFonts w:ascii="Calibri" w:hAnsi="Calibri" w:cs="Calibri"/>
            <w:szCs w:val="24"/>
          </w:rPr>
          <w:t xml:space="preserve">, </w:t>
        </w:r>
        <w:r w:rsidRPr="0068333F">
          <w:rPr>
            <w:rFonts w:ascii="Calibri" w:hAnsi="Calibri" w:cs="Calibri"/>
            <w:i/>
            <w:iCs/>
            <w:szCs w:val="24"/>
          </w:rPr>
          <w:t>71</w:t>
        </w:r>
        <w:r w:rsidRPr="0068333F">
          <w:rPr>
            <w:rFonts w:ascii="Calibri" w:hAnsi="Calibri" w:cs="Calibri"/>
            <w:szCs w:val="24"/>
          </w:rPr>
          <w:t>(3), 136–143. https://doi.org/10.1080/19338244.2014.988676</w:t>
        </w:r>
      </w:ins>
    </w:p>
    <w:p w14:paraId="20C97527" w14:textId="2DEE38CB"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lastRenderedPageBreak/>
        <w:t xml:space="preserve">Nakanishi, M., Izumi, S., Nagayoshi, S., Kawaguchi, H., Yoshimoto, M., Shiga, T., Ando, T., Nakae, S., Usui, C., Aoyama, T., &amp; Tanaka, S. (2018). Estimating metabolic equivalents for activities in daily life using acceleration and heart rate in wearable devices. </w:t>
      </w:r>
      <w:r w:rsidRPr="004F0591">
        <w:rPr>
          <w:rFonts w:ascii="Calibri" w:hAnsi="Calibri" w:cs="Calibri"/>
          <w:i/>
          <w:iCs/>
          <w:sz w:val="18"/>
          <w:szCs w:val="24"/>
        </w:rPr>
        <w:t>BioMedical Engineering OnLine</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(1), 100. https://doi.org/10.1186/s12938-018-0532-2</w:t>
      </w:r>
    </w:p>
    <w:p w14:paraId="6BA0102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Öberg, T., SANDSJö, L., &amp; KADEFORS, R. (1994). Subjective and objective evaluation of shoulder muscle fatigue. </w:t>
      </w:r>
      <w:r w:rsidRPr="004F0591">
        <w:rPr>
          <w:rFonts w:ascii="Calibri" w:hAnsi="Calibri" w:cs="Calibri"/>
          <w:i/>
          <w:iCs/>
          <w:sz w:val="18"/>
          <w:szCs w:val="24"/>
        </w:rPr>
        <w:t>Ergonomics</w:t>
      </w:r>
      <w:r w:rsidRPr="004F0591">
        <w:rPr>
          <w:rFonts w:ascii="Calibri" w:hAnsi="Calibri" w:cs="Calibri"/>
          <w:sz w:val="18"/>
          <w:szCs w:val="24"/>
        </w:rPr>
        <w:t xml:space="preserve">, </w:t>
      </w:r>
      <w:r w:rsidRPr="004F0591">
        <w:rPr>
          <w:rFonts w:ascii="Calibri" w:hAnsi="Calibri" w:cs="Calibri"/>
          <w:i/>
          <w:iCs/>
          <w:sz w:val="18"/>
          <w:szCs w:val="24"/>
        </w:rPr>
        <w:t>37</w:t>
      </w:r>
      <w:r w:rsidRPr="004F0591">
        <w:rPr>
          <w:rFonts w:ascii="Calibri" w:hAnsi="Calibri" w:cs="Calibri"/>
          <w:sz w:val="18"/>
          <w:szCs w:val="24"/>
        </w:rPr>
        <w:t>(8), 1323–1333. https://doi.org/10.1080/00140139408964911</w:t>
      </w:r>
    </w:p>
    <w:p w14:paraId="76990188"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Østensvik, T., Nilsen, P., &amp; Veiersted, K. B. (2008). Muscle Activity Patterns in the Neck and Upper Extremities Among Machine Operators in Different Forest Vehicles. </w:t>
      </w:r>
      <w:r w:rsidRPr="004F0591">
        <w:rPr>
          <w:rFonts w:ascii="Calibri" w:hAnsi="Calibri" w:cs="Calibri"/>
          <w:i/>
          <w:iCs/>
          <w:sz w:val="18"/>
          <w:szCs w:val="24"/>
        </w:rPr>
        <w:t>International Journal of Forest Engineering</w:t>
      </w:r>
      <w:r w:rsidRPr="004F0591">
        <w:rPr>
          <w:rFonts w:ascii="Calibri" w:hAnsi="Calibri" w:cs="Calibri"/>
          <w:sz w:val="18"/>
          <w:szCs w:val="24"/>
        </w:rPr>
        <w:t xml:space="preserve">, </w:t>
      </w:r>
      <w:r w:rsidRPr="004F0591">
        <w:rPr>
          <w:rFonts w:ascii="Calibri" w:hAnsi="Calibri" w:cs="Calibri"/>
          <w:i/>
          <w:iCs/>
          <w:sz w:val="18"/>
          <w:szCs w:val="24"/>
        </w:rPr>
        <w:t>19</w:t>
      </w:r>
      <w:r w:rsidRPr="004F0591">
        <w:rPr>
          <w:rFonts w:ascii="Calibri" w:hAnsi="Calibri" w:cs="Calibri"/>
          <w:sz w:val="18"/>
          <w:szCs w:val="24"/>
        </w:rPr>
        <w:t>(2), 11–20. https://doi.org/10.1080/14942119.2008.10702563</w:t>
      </w:r>
    </w:p>
    <w:p w14:paraId="66DCBC5C"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Panikkar, B., &amp; Barrett, M.-K. (2021). Precarious Essential Work, Immigrant Dairy Farmworkers, and Occupational Health Experiences in Vermont. </w:t>
      </w:r>
      <w:r w:rsidRPr="004F0591">
        <w:rPr>
          <w:rFonts w:ascii="Calibri" w:hAnsi="Calibri" w:cs="Calibri"/>
          <w:i/>
          <w:iCs/>
          <w:sz w:val="18"/>
          <w:szCs w:val="24"/>
        </w:rPr>
        <w:t>International Journal of Environmental Research and Public Health</w:t>
      </w:r>
      <w:r w:rsidRPr="004F0591">
        <w:rPr>
          <w:rFonts w:ascii="Calibri" w:hAnsi="Calibri" w:cs="Calibri"/>
          <w:sz w:val="18"/>
          <w:szCs w:val="24"/>
        </w:rPr>
        <w:t xml:space="preserve">, </w:t>
      </w:r>
      <w:r w:rsidRPr="004F0591">
        <w:rPr>
          <w:rFonts w:ascii="Calibri" w:hAnsi="Calibri" w:cs="Calibri"/>
          <w:i/>
          <w:iCs/>
          <w:sz w:val="18"/>
          <w:szCs w:val="24"/>
        </w:rPr>
        <w:t>18</w:t>
      </w:r>
      <w:r w:rsidRPr="004F0591">
        <w:rPr>
          <w:rFonts w:ascii="Calibri" w:hAnsi="Calibri" w:cs="Calibri"/>
          <w:sz w:val="18"/>
          <w:szCs w:val="24"/>
        </w:rPr>
        <w:t>(7), 3675. https://doi.org/10.3390/ijerph18073675</w:t>
      </w:r>
    </w:p>
    <w:p w14:paraId="3D32FC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Reid, A., &amp; Schenker, M. B. (2016). Hired farmworkers in the US: Demographics, work organisation, and services.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59</w:t>
      </w:r>
      <w:r w:rsidRPr="004F0591">
        <w:rPr>
          <w:rFonts w:ascii="Calibri" w:hAnsi="Calibri" w:cs="Calibri"/>
          <w:sz w:val="18"/>
          <w:szCs w:val="24"/>
        </w:rPr>
        <w:t>(8), 644–655. https://doi.org/10.1002/ajim.22613</w:t>
      </w:r>
    </w:p>
    <w:p w14:paraId="6805D88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Sahu, S., Sett, M., &amp; Kjellstrom, T. (2013). Heat Exposure, Cardiovascular Stress and Work Productivity in Rice Harvesters in India: Implications for a Climate Change Future. </w:t>
      </w:r>
      <w:r w:rsidRPr="004F0591">
        <w:rPr>
          <w:rFonts w:ascii="Calibri" w:hAnsi="Calibri" w:cs="Calibri"/>
          <w:i/>
          <w:iCs/>
          <w:sz w:val="18"/>
          <w:szCs w:val="24"/>
        </w:rPr>
        <w:t>Industrial Health</w:t>
      </w:r>
      <w:r w:rsidRPr="004F0591">
        <w:rPr>
          <w:rFonts w:ascii="Calibri" w:hAnsi="Calibri" w:cs="Calibri"/>
          <w:sz w:val="18"/>
          <w:szCs w:val="24"/>
        </w:rPr>
        <w:t xml:space="preserve">, </w:t>
      </w:r>
      <w:r w:rsidRPr="004F0591">
        <w:rPr>
          <w:rFonts w:ascii="Calibri" w:hAnsi="Calibri" w:cs="Calibri"/>
          <w:i/>
          <w:iCs/>
          <w:sz w:val="18"/>
          <w:szCs w:val="24"/>
        </w:rPr>
        <w:t>51</w:t>
      </w:r>
      <w:r w:rsidRPr="004F0591">
        <w:rPr>
          <w:rFonts w:ascii="Calibri" w:hAnsi="Calibri" w:cs="Calibri"/>
          <w:sz w:val="18"/>
          <w:szCs w:val="24"/>
        </w:rPr>
        <w:t>(4), 424–431. https://doi.org/10.2486/indhealth.2013-0006</w:t>
      </w:r>
    </w:p>
    <w:p w14:paraId="434FD87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Schwartz, A., Gerberich, S. G., Kim, H., Ryan, A. D., Church, T. R., Albin, T. J., McGovern, P. M., Erdman, A. E., Green, D. R., &amp; Arauz, R. F. (2019). Janitor ergonomics and injuries in the safe workload ergonomic exposure project (SWEEP) study.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81</w:t>
      </w:r>
      <w:r w:rsidRPr="004F0591">
        <w:rPr>
          <w:rFonts w:ascii="Calibri" w:hAnsi="Calibri" w:cs="Calibri"/>
          <w:sz w:val="18"/>
          <w:szCs w:val="24"/>
        </w:rPr>
        <w:t>, 102874. https://doi.org/10.1016/j.apergo.2019.102874</w:t>
      </w:r>
    </w:p>
    <w:p w14:paraId="692FC33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Shafti, A., Lazpita, B. U., Elhage, O., Wurdemann, H. A., &amp; Althoefer, K. (2016). Analysis of comfort and ergonomics for clinical work environments. </w:t>
      </w:r>
      <w:r w:rsidRPr="004F0591">
        <w:rPr>
          <w:rFonts w:ascii="Calibri" w:hAnsi="Calibri" w:cs="Calibri"/>
          <w:i/>
          <w:iCs/>
          <w:sz w:val="18"/>
          <w:szCs w:val="24"/>
        </w:rPr>
        <w:t>2016 38th Annual International Conference of the IEEE Engineering in Medicine and Biology Society (EMBC)</w:t>
      </w:r>
      <w:r w:rsidRPr="004F0591">
        <w:rPr>
          <w:rFonts w:ascii="Calibri" w:hAnsi="Calibri" w:cs="Calibri"/>
          <w:sz w:val="18"/>
          <w:szCs w:val="24"/>
        </w:rPr>
        <w:t>, 1894–1897. https://doi.org/10.1109/EMBC.2016.7591091</w:t>
      </w:r>
    </w:p>
    <w:p w14:paraId="685FFB9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Spielholz, P. (2006). Calibrating Borg scale ratings of hand force exertion.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37</w:t>
      </w:r>
      <w:r w:rsidRPr="004F0591">
        <w:rPr>
          <w:rFonts w:ascii="Calibri" w:hAnsi="Calibri" w:cs="Calibri"/>
          <w:sz w:val="18"/>
          <w:szCs w:val="24"/>
        </w:rPr>
        <w:t>(5), 615–618. https://doi.org/10.1016/j.apergo.2005.10.001</w:t>
      </w:r>
    </w:p>
    <w:p w14:paraId="454423C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 Galvin, K., Tchong-French, M., Kim, J. H., &amp; Johnson, P. W. (2019). A feasibility study comparing objective and subjective field-based physical exposure measurements during apple harvesting with ladders and mobile platforms. </w:t>
      </w:r>
      <w:r w:rsidRPr="004F0591">
        <w:rPr>
          <w:rFonts w:ascii="Calibri" w:hAnsi="Calibri" w:cs="Calibri"/>
          <w:i/>
          <w:iCs/>
          <w:sz w:val="18"/>
          <w:szCs w:val="24"/>
        </w:rPr>
        <w:t>Journal of Agromedicine</w:t>
      </w:r>
      <w:r w:rsidRPr="004F0591">
        <w:rPr>
          <w:rFonts w:ascii="Calibri" w:hAnsi="Calibri" w:cs="Calibri"/>
          <w:sz w:val="18"/>
          <w:szCs w:val="24"/>
        </w:rPr>
        <w:t xml:space="preserve">, </w:t>
      </w:r>
      <w:r w:rsidRPr="004F0591">
        <w:rPr>
          <w:rFonts w:ascii="Calibri" w:hAnsi="Calibri" w:cs="Calibri"/>
          <w:i/>
          <w:iCs/>
          <w:sz w:val="18"/>
          <w:szCs w:val="24"/>
        </w:rPr>
        <w:t>24</w:t>
      </w:r>
      <w:r w:rsidRPr="004F0591">
        <w:rPr>
          <w:rFonts w:ascii="Calibri" w:hAnsi="Calibri" w:cs="Calibri"/>
          <w:sz w:val="18"/>
          <w:szCs w:val="24"/>
        </w:rPr>
        <w:t>(3). https://doi.org/10.1080/1059924X.2019.1593273</w:t>
      </w:r>
    </w:p>
    <w:p w14:paraId="621C70A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4F0591">
        <w:rPr>
          <w:rFonts w:ascii="Calibri" w:hAnsi="Calibri" w:cs="Calibri"/>
          <w:i/>
          <w:iCs/>
          <w:sz w:val="18"/>
          <w:szCs w:val="24"/>
        </w:rPr>
        <w:t>Journal of Agromedicine</w:t>
      </w:r>
      <w:r w:rsidRPr="004F0591">
        <w:rPr>
          <w:rFonts w:ascii="Calibri" w:hAnsi="Calibri" w:cs="Calibri"/>
          <w:sz w:val="18"/>
          <w:szCs w:val="24"/>
        </w:rPr>
        <w:t>. https://doi.org/10.1080/1059924X.2019.1593273</w:t>
      </w:r>
    </w:p>
    <w:p w14:paraId="781B038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&amp; Johnson, P. W. (2022). Machine learning methods for electromyography error detection in field research: An application in full-shift field assessment of shoulder muscle activity in apple harvesting workers.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98</w:t>
      </w:r>
      <w:r w:rsidRPr="004F0591">
        <w:rPr>
          <w:rFonts w:ascii="Calibri" w:hAnsi="Calibri" w:cs="Calibri"/>
          <w:sz w:val="18"/>
          <w:szCs w:val="24"/>
        </w:rPr>
        <w:t>, 103607. https://doi.org/10.1016/j.apergo.2021.103607</w:t>
      </w:r>
    </w:p>
    <w:p w14:paraId="3F62F66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Milosavljevic, S., Srinivasan, D., &amp; Trask, C. (2020). Potential exoskeleton uses for reducing low back muscular activity during farm tasks.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63</w:t>
      </w:r>
      <w:r w:rsidRPr="004F0591">
        <w:rPr>
          <w:rFonts w:ascii="Calibri" w:hAnsi="Calibri" w:cs="Calibri"/>
          <w:sz w:val="18"/>
          <w:szCs w:val="24"/>
        </w:rPr>
        <w:t>(11), 1017–1028. https://doi.org/10.1002/ajim.23180</w:t>
      </w:r>
    </w:p>
    <w:p w14:paraId="5292EB3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van Galen, G. P., Liesker, H., &amp; de Haan, A. (2007). Effects of a vertical keyboard design on typing performance, user comfort and muscle tension.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38</w:t>
      </w:r>
      <w:r w:rsidRPr="004F0591">
        <w:rPr>
          <w:rFonts w:ascii="Calibri" w:hAnsi="Calibri" w:cs="Calibri"/>
          <w:sz w:val="18"/>
          <w:szCs w:val="24"/>
        </w:rPr>
        <w:t>(1), 99–107. https://doi.org/10.1016/j.apergo.2005.09.005</w:t>
      </w:r>
    </w:p>
    <w:p w14:paraId="6955654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Vieira, E. R., Kumar, S., Coury, H. J. C. G., &amp; Narayan, Y. (2006). Low back problems and possible improvements in nursing jobs. </w:t>
      </w:r>
      <w:r w:rsidRPr="004F0591">
        <w:rPr>
          <w:rFonts w:ascii="Calibri" w:hAnsi="Calibri" w:cs="Calibri"/>
          <w:i/>
          <w:iCs/>
          <w:sz w:val="18"/>
          <w:szCs w:val="24"/>
        </w:rPr>
        <w:t>Journal of Advanced Nursing</w:t>
      </w:r>
      <w:r w:rsidRPr="004F0591">
        <w:rPr>
          <w:rFonts w:ascii="Calibri" w:hAnsi="Calibri" w:cs="Calibri"/>
          <w:sz w:val="18"/>
          <w:szCs w:val="24"/>
        </w:rPr>
        <w:t xml:space="preserve">, </w:t>
      </w:r>
      <w:r w:rsidRPr="004F0591">
        <w:rPr>
          <w:rFonts w:ascii="Calibri" w:hAnsi="Calibri" w:cs="Calibri"/>
          <w:i/>
          <w:iCs/>
          <w:sz w:val="18"/>
          <w:szCs w:val="24"/>
        </w:rPr>
        <w:t>55</w:t>
      </w:r>
      <w:r w:rsidRPr="004F0591">
        <w:rPr>
          <w:rFonts w:ascii="Calibri" w:hAnsi="Calibri" w:cs="Calibri"/>
          <w:sz w:val="18"/>
          <w:szCs w:val="24"/>
        </w:rPr>
        <w:t>(1), 79–89. https://doi.org/10.1111/j.1365-2648.2006.03877.x</w:t>
      </w:r>
    </w:p>
    <w:p w14:paraId="0C1A6022" w14:textId="77777777" w:rsidR="00842307" w:rsidRPr="004F0591" w:rsidRDefault="00842307" w:rsidP="004F0591">
      <w:pPr>
        <w:adjustRightInd w:val="0"/>
        <w:snapToGrid w:val="0"/>
        <w:spacing w:line="228" w:lineRule="auto"/>
        <w:ind w:left="425" w:hanging="425"/>
        <w:rPr>
          <w:rFonts w:ascii="Calibri" w:hAnsi="Calibri" w:cs="Calibri"/>
          <w:sz w:val="18"/>
        </w:rPr>
      </w:pPr>
      <w:r w:rsidRPr="004F0591">
        <w:rPr>
          <w:rFonts w:ascii="Calibri" w:hAnsi="Calibri" w:cs="Calibri"/>
          <w:sz w:val="18"/>
          <w:szCs w:val="24"/>
        </w:rPr>
        <w:t xml:space="preserve">Xiao, H., Mccurdy, S. A., Stoecklin-Marois, M. T., Li, C. S., &amp; Schenker, M. B. (2013). Agricultural work and chronic musculoskeletal pain among latino farm workers: The MICASA study.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56</w:t>
      </w:r>
      <w:r w:rsidRPr="004F0591">
        <w:rPr>
          <w:rFonts w:ascii="Calibri" w:hAnsi="Calibri" w:cs="Calibri"/>
          <w:sz w:val="18"/>
          <w:szCs w:val="24"/>
        </w:rPr>
        <w:t>, 216–225. https://doi.org/10.1002/ajim.22118</w:t>
      </w:r>
    </w:p>
    <w:p w14:paraId="74DDFE5A" w14:textId="606B41B6" w:rsidR="00842307" w:rsidRPr="004F0591" w:rsidRDefault="00842307" w:rsidP="004F0591">
      <w:pPr>
        <w:adjustRightInd w:val="0"/>
        <w:snapToGrid w:val="0"/>
        <w:spacing w:line="228" w:lineRule="auto"/>
        <w:ind w:left="425" w:hanging="425"/>
        <w:rPr>
          <w:sz w:val="18"/>
        </w:rPr>
      </w:pPr>
      <w:r w:rsidRPr="004F0591">
        <w:rPr>
          <w:sz w:val="18"/>
        </w:rPr>
        <w:fldChar w:fldCharType="end"/>
      </w:r>
    </w:p>
    <w:sectPr w:rsidR="00842307" w:rsidRPr="004F0591" w:rsidSect="00021633">
      <w:headerReference w:type="even" r:id="rId22"/>
      <w:headerReference w:type="default" r:id="rId23"/>
      <w:footerReference w:type="default" r:id="rId24"/>
      <w:headerReference w:type="first" r:id="rId25"/>
      <w:footerReference w:type="first" r:id="rId2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58CEB" w14:textId="77777777" w:rsidR="00336647" w:rsidRDefault="00336647">
      <w:pPr>
        <w:spacing w:line="240" w:lineRule="auto"/>
      </w:pPr>
      <w:r>
        <w:separator/>
      </w:r>
    </w:p>
  </w:endnote>
  <w:endnote w:type="continuationSeparator" w:id="0">
    <w:p w14:paraId="061FEB5D" w14:textId="77777777" w:rsidR="00336647" w:rsidRDefault="00336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D613" w14:textId="77777777" w:rsidR="00336647" w:rsidRPr="00590BF9" w:rsidRDefault="00336647" w:rsidP="00E90986">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0866" w14:textId="77777777" w:rsidR="00336647" w:rsidRDefault="00336647" w:rsidP="00F32F04">
    <w:pPr>
      <w:pStyle w:val="MDPIfooterfirstpage"/>
      <w:pBdr>
        <w:top w:val="single" w:sz="4" w:space="0" w:color="000000"/>
      </w:pBdr>
      <w:adjustRightInd w:val="0"/>
      <w:snapToGrid w:val="0"/>
      <w:spacing w:before="480" w:line="100" w:lineRule="exact"/>
      <w:rPr>
        <w:i/>
        <w:szCs w:val="16"/>
      </w:rPr>
    </w:pPr>
  </w:p>
  <w:p w14:paraId="6F0DFB4E" w14:textId="77777777" w:rsidR="00336647" w:rsidRPr="008B308E" w:rsidRDefault="00336647" w:rsidP="00B200C8">
    <w:pPr>
      <w:pStyle w:val="MDPIfooterfirstpage"/>
      <w:tabs>
        <w:tab w:val="clear" w:pos="8845"/>
        <w:tab w:val="right" w:pos="10466"/>
      </w:tabs>
      <w:spacing w:line="240" w:lineRule="auto"/>
      <w:jc w:val="both"/>
      <w:rPr>
        <w:lang w:val="fr-CH"/>
      </w:rPr>
    </w:pPr>
    <w:r w:rsidRPr="009231ED">
      <w:rPr>
        <w:i/>
        <w:szCs w:val="16"/>
      </w:rPr>
      <w:t>Int. J. Environ. Res. Public Health</w:t>
    </w:r>
    <w:r w:rsidRPr="009231ED">
      <w:rPr>
        <w:szCs w:val="16"/>
      </w:rPr>
      <w:t xml:space="preserve"> </w:t>
    </w:r>
    <w:r>
      <w:rPr>
        <w:b/>
        <w:szCs w:val="16"/>
      </w:rPr>
      <w:t>2022</w:t>
    </w:r>
    <w:r w:rsidRPr="00AE348C">
      <w:rPr>
        <w:szCs w:val="16"/>
      </w:rPr>
      <w:t>,</w:t>
    </w:r>
    <w:r>
      <w:rPr>
        <w:i/>
        <w:szCs w:val="16"/>
      </w:rPr>
      <w:t xml:space="preserve"> 19</w:t>
    </w:r>
    <w:r w:rsidRPr="00AE348C">
      <w:rPr>
        <w:szCs w:val="16"/>
      </w:rPr>
      <w:t xml:space="preserve">, </w:t>
    </w:r>
    <w:r>
      <w:rPr>
        <w:szCs w:val="16"/>
      </w:rPr>
      <w:t>x. https://doi.org/10.3390/xxxxx</w:t>
    </w:r>
    <w:r w:rsidRPr="008B308E">
      <w:rPr>
        <w:lang w:val="fr-CH"/>
      </w:rPr>
      <w:tab/>
      <w:t>www.mdpi.com/journal/</w:t>
    </w:r>
    <w:proofErr w:type="spellStart"/>
    <w:r>
      <w:t>ijerph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42A76" w14:textId="77777777" w:rsidR="00336647" w:rsidRDefault="00336647">
      <w:pPr>
        <w:spacing w:line="240" w:lineRule="auto"/>
      </w:pPr>
      <w:r>
        <w:separator/>
      </w:r>
    </w:p>
  </w:footnote>
  <w:footnote w:type="continuationSeparator" w:id="0">
    <w:p w14:paraId="3A9099D6" w14:textId="77777777" w:rsidR="00336647" w:rsidRDefault="00336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0BF8" w14:textId="77777777" w:rsidR="00336647" w:rsidRDefault="00336647" w:rsidP="00E909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B0ED9" w14:textId="77777777" w:rsidR="00336647" w:rsidRDefault="00336647" w:rsidP="00B200C8">
    <w:pPr>
      <w:tabs>
        <w:tab w:val="right" w:pos="10466"/>
      </w:tabs>
      <w:adjustRightInd w:val="0"/>
      <w:snapToGrid w:val="0"/>
      <w:spacing w:line="240" w:lineRule="auto"/>
      <w:rPr>
        <w:sz w:val="16"/>
      </w:rPr>
    </w:pPr>
    <w:r>
      <w:rPr>
        <w:i/>
        <w:sz w:val="16"/>
      </w:rPr>
      <w:t xml:space="preserve">Int. J. Environ. Res. Public Health </w:t>
    </w:r>
    <w:r>
      <w:rPr>
        <w:b/>
        <w:sz w:val="16"/>
      </w:rPr>
      <w:t>2022</w:t>
    </w:r>
    <w:r w:rsidRPr="00AE348C">
      <w:rPr>
        <w:sz w:val="16"/>
      </w:rPr>
      <w:t>,</w:t>
    </w:r>
    <w:r>
      <w:rPr>
        <w:i/>
        <w:sz w:val="16"/>
      </w:rPr>
      <w:t xml:space="preserve"> 19</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12550EF" w14:textId="77777777" w:rsidR="00336647" w:rsidRPr="00305CED" w:rsidRDefault="00336647" w:rsidP="00F32F0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336647" w:rsidRPr="00B200C8" w14:paraId="41E5EA70" w14:textId="77777777" w:rsidTr="00B200C8">
      <w:trPr>
        <w:trHeight w:val="686"/>
      </w:trPr>
      <w:tc>
        <w:tcPr>
          <w:tcW w:w="3679" w:type="dxa"/>
          <w:shd w:val="clear" w:color="auto" w:fill="auto"/>
          <w:vAlign w:val="center"/>
        </w:tcPr>
        <w:p w14:paraId="5561B44B" w14:textId="77777777" w:rsidR="00336647" w:rsidRPr="006331AD" w:rsidRDefault="00336647" w:rsidP="00B200C8">
          <w:pPr>
            <w:pStyle w:val="Header"/>
            <w:pBdr>
              <w:bottom w:val="none" w:sz="0" w:space="0" w:color="auto"/>
            </w:pBdr>
            <w:jc w:val="left"/>
            <w:rPr>
              <w:rFonts w:eastAsia="DengXian"/>
              <w:b/>
              <w:bCs/>
            </w:rPr>
          </w:pPr>
          <w:r w:rsidRPr="006331AD">
            <w:rPr>
              <w:rFonts w:eastAsia="DengXian"/>
              <w:b/>
              <w:bCs/>
            </w:rPr>
            <w:drawing>
              <wp:inline distT="0" distB="0" distL="0" distR="0" wp14:anchorId="5D98ED36" wp14:editId="4ED11159">
                <wp:extent cx="1828800" cy="429260"/>
                <wp:effectExtent l="0" t="0" r="0" b="0"/>
                <wp:docPr id="1" name="Picture 3" descr="C:\Users\home\Desktop\logos\png\ijerp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ijerph-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29260"/>
                        </a:xfrm>
                        <a:prstGeom prst="rect">
                          <a:avLst/>
                        </a:prstGeom>
                        <a:noFill/>
                        <a:ln>
                          <a:noFill/>
                        </a:ln>
                      </pic:spPr>
                    </pic:pic>
                  </a:graphicData>
                </a:graphic>
              </wp:inline>
            </w:drawing>
          </w:r>
        </w:p>
      </w:tc>
      <w:tc>
        <w:tcPr>
          <w:tcW w:w="4535" w:type="dxa"/>
          <w:shd w:val="clear" w:color="auto" w:fill="auto"/>
          <w:vAlign w:val="center"/>
        </w:tcPr>
        <w:p w14:paraId="204E8C05" w14:textId="77777777" w:rsidR="00336647" w:rsidRPr="006331AD" w:rsidRDefault="00336647" w:rsidP="00B200C8">
          <w:pPr>
            <w:pStyle w:val="Header"/>
            <w:pBdr>
              <w:bottom w:val="none" w:sz="0" w:space="0" w:color="auto"/>
            </w:pBdr>
            <w:rPr>
              <w:rFonts w:eastAsia="DengXian"/>
              <w:b/>
              <w:bCs/>
            </w:rPr>
          </w:pPr>
        </w:p>
      </w:tc>
      <w:tc>
        <w:tcPr>
          <w:tcW w:w="2273" w:type="dxa"/>
          <w:shd w:val="clear" w:color="auto" w:fill="auto"/>
          <w:vAlign w:val="center"/>
        </w:tcPr>
        <w:p w14:paraId="005E6F71" w14:textId="77777777" w:rsidR="00336647" w:rsidRPr="006331AD" w:rsidRDefault="00336647" w:rsidP="00B200C8">
          <w:pPr>
            <w:pStyle w:val="Header"/>
            <w:pBdr>
              <w:bottom w:val="none" w:sz="0" w:space="0" w:color="auto"/>
            </w:pBdr>
            <w:jc w:val="right"/>
            <w:rPr>
              <w:rFonts w:eastAsia="DengXian"/>
              <w:b/>
              <w:bCs/>
            </w:rPr>
          </w:pPr>
          <w:r w:rsidRPr="006331AD">
            <w:rPr>
              <w:rFonts w:eastAsia="DengXian"/>
              <w:b/>
              <w:bCs/>
            </w:rPr>
            <w:drawing>
              <wp:inline distT="0" distB="0" distL="0" distR="0" wp14:anchorId="45937047" wp14:editId="444731AE">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2C5FA0DC" w14:textId="77777777" w:rsidR="00336647" w:rsidRPr="00953C94" w:rsidRDefault="00336647" w:rsidP="00F32F0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12E6D"/>
    <w:multiLevelType w:val="hybridMultilevel"/>
    <w:tmpl w:val="093EF074"/>
    <w:lvl w:ilvl="0" w:tplc="8906563E">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F7E250A8"/>
    <w:lvl w:ilvl="0" w:tplc="C8E6C8C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B46A9"/>
    <w:multiLevelType w:val="hybridMultilevel"/>
    <w:tmpl w:val="2098CB74"/>
    <w:lvl w:ilvl="0" w:tplc="7CDEC2D6">
      <w:start w:val="1"/>
      <w:numFmt w:val="decimal"/>
      <w:lvlRestart w:val="0"/>
      <w:lvlText w:val="%1."/>
      <w:lvlJc w:val="left"/>
      <w:pPr>
        <w:ind w:left="3033" w:hanging="425"/>
      </w:pPr>
      <w:rPr>
        <w:vertAlign w:val="superscript"/>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440C7"/>
    <w:multiLevelType w:val="hybridMultilevel"/>
    <w:tmpl w:val="77241A6A"/>
    <w:lvl w:ilvl="0" w:tplc="D92C0296">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2"/>
  </w:num>
  <w:num w:numId="8">
    <w:abstractNumId w:val="10"/>
  </w:num>
  <w:num w:numId="9">
    <w:abstractNumId w:val="2"/>
  </w:num>
  <w:num w:numId="10">
    <w:abstractNumId w:val="10"/>
  </w:num>
  <w:num w:numId="11">
    <w:abstractNumId w:val="2"/>
  </w:num>
  <w:num w:numId="12">
    <w:abstractNumId w:val="12"/>
  </w:num>
  <w:num w:numId="13">
    <w:abstractNumId w:val="10"/>
  </w:num>
  <w:num w:numId="14">
    <w:abstractNumId w:val="2"/>
  </w:num>
  <w:num w:numId="15">
    <w:abstractNumId w:val="1"/>
  </w:num>
  <w:num w:numId="16">
    <w:abstractNumId w:val="8"/>
  </w:num>
  <w:num w:numId="17">
    <w:abstractNumId w:val="0"/>
  </w:num>
  <w:num w:numId="18">
    <w:abstractNumId w:val="10"/>
  </w:num>
  <w:num w:numId="19">
    <w:abstractNumId w:val="2"/>
  </w:num>
  <w:num w:numId="20">
    <w:abstractNumId w:val="1"/>
  </w:num>
  <w:num w:numId="21">
    <w:abstractNumId w:val="9"/>
  </w:num>
  <w:num w:numId="22">
    <w:abstractNumId w:val="6"/>
  </w:num>
  <w:num w:numId="23">
    <w:abstractNumId w:val="0"/>
  </w:num>
  <w:num w:numId="24">
    <w:abstractNumId w:val="11"/>
  </w:num>
  <w:num w:numId="25">
    <w:abstractNumId w:val="10"/>
  </w:num>
  <w:num w:numId="26">
    <w:abstractNumId w:val="2"/>
  </w:num>
  <w:num w:numId="27">
    <w:abstractNumId w:val="8"/>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msuwan, Ornwipa">
    <w15:presenceInfo w15:providerId="AD" w15:userId="S-1-5-21-1687880748-1508930569-720635935-50998"/>
  </w15:person>
  <w15:person w15:author="Ornwipa Thamsuwan">
    <w15:presenceInfo w15:providerId="AD" w15:userId="S-1-5-21-1687880748-1508930569-720635935-50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07"/>
    <w:rsid w:val="0000633A"/>
    <w:rsid w:val="00021633"/>
    <w:rsid w:val="0002554A"/>
    <w:rsid w:val="0003183D"/>
    <w:rsid w:val="00041937"/>
    <w:rsid w:val="00047C14"/>
    <w:rsid w:val="00056019"/>
    <w:rsid w:val="00062D64"/>
    <w:rsid w:val="0006442A"/>
    <w:rsid w:val="00070BC3"/>
    <w:rsid w:val="00072F70"/>
    <w:rsid w:val="00084648"/>
    <w:rsid w:val="000946E3"/>
    <w:rsid w:val="000C3D95"/>
    <w:rsid w:val="000D4CAC"/>
    <w:rsid w:val="001035B5"/>
    <w:rsid w:val="001059AA"/>
    <w:rsid w:val="00113A18"/>
    <w:rsid w:val="00121956"/>
    <w:rsid w:val="001228BC"/>
    <w:rsid w:val="00134AFE"/>
    <w:rsid w:val="00135DF0"/>
    <w:rsid w:val="00177995"/>
    <w:rsid w:val="00183AB8"/>
    <w:rsid w:val="00194C32"/>
    <w:rsid w:val="001957FA"/>
    <w:rsid w:val="00196CB3"/>
    <w:rsid w:val="001B05CE"/>
    <w:rsid w:val="001C3A2B"/>
    <w:rsid w:val="001D41F9"/>
    <w:rsid w:val="001E2AEB"/>
    <w:rsid w:val="001F0C32"/>
    <w:rsid w:val="001F53CA"/>
    <w:rsid w:val="001F628C"/>
    <w:rsid w:val="001F6D18"/>
    <w:rsid w:val="002019E5"/>
    <w:rsid w:val="0020566A"/>
    <w:rsid w:val="00205AC7"/>
    <w:rsid w:val="0020625A"/>
    <w:rsid w:val="00214A6A"/>
    <w:rsid w:val="00223336"/>
    <w:rsid w:val="00251835"/>
    <w:rsid w:val="00257BA9"/>
    <w:rsid w:val="00262314"/>
    <w:rsid w:val="00284BEB"/>
    <w:rsid w:val="0028607E"/>
    <w:rsid w:val="002A30F6"/>
    <w:rsid w:val="002D57A5"/>
    <w:rsid w:val="002E3019"/>
    <w:rsid w:val="002F3D49"/>
    <w:rsid w:val="002F42FB"/>
    <w:rsid w:val="00306807"/>
    <w:rsid w:val="00322BD2"/>
    <w:rsid w:val="00326141"/>
    <w:rsid w:val="00336647"/>
    <w:rsid w:val="003663D4"/>
    <w:rsid w:val="0039002C"/>
    <w:rsid w:val="003938DA"/>
    <w:rsid w:val="00401B3A"/>
    <w:rsid w:val="00401D30"/>
    <w:rsid w:val="00407587"/>
    <w:rsid w:val="00414DE1"/>
    <w:rsid w:val="00417958"/>
    <w:rsid w:val="00417B70"/>
    <w:rsid w:val="00421077"/>
    <w:rsid w:val="0042738E"/>
    <w:rsid w:val="004552EA"/>
    <w:rsid w:val="00464A85"/>
    <w:rsid w:val="0046726B"/>
    <w:rsid w:val="00484C66"/>
    <w:rsid w:val="004A751A"/>
    <w:rsid w:val="004B5280"/>
    <w:rsid w:val="004C7682"/>
    <w:rsid w:val="004D0D3D"/>
    <w:rsid w:val="004D5A80"/>
    <w:rsid w:val="004D6B8D"/>
    <w:rsid w:val="004F0591"/>
    <w:rsid w:val="00514646"/>
    <w:rsid w:val="00522304"/>
    <w:rsid w:val="00527484"/>
    <w:rsid w:val="00547C19"/>
    <w:rsid w:val="00576272"/>
    <w:rsid w:val="005940DE"/>
    <w:rsid w:val="0059647E"/>
    <w:rsid w:val="005B0E8A"/>
    <w:rsid w:val="005B6C3D"/>
    <w:rsid w:val="005D71B5"/>
    <w:rsid w:val="005E04FC"/>
    <w:rsid w:val="005E213E"/>
    <w:rsid w:val="005F7BA7"/>
    <w:rsid w:val="00615FFE"/>
    <w:rsid w:val="006211DD"/>
    <w:rsid w:val="006331AD"/>
    <w:rsid w:val="00650CB5"/>
    <w:rsid w:val="00662E41"/>
    <w:rsid w:val="006822FA"/>
    <w:rsid w:val="00686327"/>
    <w:rsid w:val="00692393"/>
    <w:rsid w:val="006C61EE"/>
    <w:rsid w:val="00711C0C"/>
    <w:rsid w:val="00713758"/>
    <w:rsid w:val="007267FB"/>
    <w:rsid w:val="00733AF9"/>
    <w:rsid w:val="00762ADA"/>
    <w:rsid w:val="007656AE"/>
    <w:rsid w:val="007A0755"/>
    <w:rsid w:val="007B3E14"/>
    <w:rsid w:val="007C437A"/>
    <w:rsid w:val="007D1435"/>
    <w:rsid w:val="007E5A5B"/>
    <w:rsid w:val="00826149"/>
    <w:rsid w:val="00842307"/>
    <w:rsid w:val="0088318A"/>
    <w:rsid w:val="008B4E46"/>
    <w:rsid w:val="008B5ADF"/>
    <w:rsid w:val="008C5CBF"/>
    <w:rsid w:val="008E00B4"/>
    <w:rsid w:val="008E3B5E"/>
    <w:rsid w:val="00903DEB"/>
    <w:rsid w:val="00904094"/>
    <w:rsid w:val="009313EF"/>
    <w:rsid w:val="00950618"/>
    <w:rsid w:val="00953C94"/>
    <w:rsid w:val="00985746"/>
    <w:rsid w:val="00997B86"/>
    <w:rsid w:val="009A4E59"/>
    <w:rsid w:val="009A52C8"/>
    <w:rsid w:val="009B03B9"/>
    <w:rsid w:val="009B152D"/>
    <w:rsid w:val="009B4971"/>
    <w:rsid w:val="009F274E"/>
    <w:rsid w:val="009F70E6"/>
    <w:rsid w:val="00A0136F"/>
    <w:rsid w:val="00A02301"/>
    <w:rsid w:val="00A146C0"/>
    <w:rsid w:val="00A26003"/>
    <w:rsid w:val="00A41EC8"/>
    <w:rsid w:val="00A64950"/>
    <w:rsid w:val="00A661AA"/>
    <w:rsid w:val="00AA4EA9"/>
    <w:rsid w:val="00AC61B4"/>
    <w:rsid w:val="00AD2D7B"/>
    <w:rsid w:val="00AE0E14"/>
    <w:rsid w:val="00AE348C"/>
    <w:rsid w:val="00AF44C1"/>
    <w:rsid w:val="00B00E09"/>
    <w:rsid w:val="00B06823"/>
    <w:rsid w:val="00B200C8"/>
    <w:rsid w:val="00B22FBC"/>
    <w:rsid w:val="00B230E1"/>
    <w:rsid w:val="00B3096B"/>
    <w:rsid w:val="00B432DE"/>
    <w:rsid w:val="00B670B5"/>
    <w:rsid w:val="00B91113"/>
    <w:rsid w:val="00BB119C"/>
    <w:rsid w:val="00BE6750"/>
    <w:rsid w:val="00BF437C"/>
    <w:rsid w:val="00BF65EC"/>
    <w:rsid w:val="00C13470"/>
    <w:rsid w:val="00C172C4"/>
    <w:rsid w:val="00C22823"/>
    <w:rsid w:val="00C243C9"/>
    <w:rsid w:val="00C639EA"/>
    <w:rsid w:val="00C65B0B"/>
    <w:rsid w:val="00C82596"/>
    <w:rsid w:val="00CA7505"/>
    <w:rsid w:val="00CB597B"/>
    <w:rsid w:val="00CC3BD2"/>
    <w:rsid w:val="00CC57CC"/>
    <w:rsid w:val="00CF1B8B"/>
    <w:rsid w:val="00D1351A"/>
    <w:rsid w:val="00D412C1"/>
    <w:rsid w:val="00D75394"/>
    <w:rsid w:val="00D81521"/>
    <w:rsid w:val="00D84E70"/>
    <w:rsid w:val="00D96023"/>
    <w:rsid w:val="00DA620C"/>
    <w:rsid w:val="00DC7F54"/>
    <w:rsid w:val="00DD5900"/>
    <w:rsid w:val="00E02374"/>
    <w:rsid w:val="00E04E7D"/>
    <w:rsid w:val="00E126A5"/>
    <w:rsid w:val="00E66088"/>
    <w:rsid w:val="00E706A1"/>
    <w:rsid w:val="00E755FF"/>
    <w:rsid w:val="00E90986"/>
    <w:rsid w:val="00EA6305"/>
    <w:rsid w:val="00ED1BAB"/>
    <w:rsid w:val="00ED5639"/>
    <w:rsid w:val="00F005AA"/>
    <w:rsid w:val="00F01EEE"/>
    <w:rsid w:val="00F22F3D"/>
    <w:rsid w:val="00F32F04"/>
    <w:rsid w:val="00F35C92"/>
    <w:rsid w:val="00F62C5C"/>
    <w:rsid w:val="00F71EC5"/>
    <w:rsid w:val="00FA6084"/>
    <w:rsid w:val="00FB0D48"/>
    <w:rsid w:val="00FE6577"/>
    <w:rsid w:val="00FF1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9AA89"/>
  <w15:docId w15:val="{15745DAD-59E1-4B8A-9D9B-B806028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304"/>
    <w:pPr>
      <w:spacing w:line="260" w:lineRule="atLeast"/>
      <w:jc w:val="both"/>
    </w:pPr>
    <w:rPr>
      <w:rFonts w:ascii="Palatino Linotype" w:hAnsi="Palatino Linotype"/>
      <w:noProof/>
      <w:color w:val="000000"/>
    </w:rPr>
  </w:style>
  <w:style w:type="paragraph" w:styleId="Heading1">
    <w:name w:val="heading 1"/>
    <w:basedOn w:val="Normal"/>
    <w:next w:val="Normal"/>
    <w:link w:val="Heading1Char"/>
    <w:uiPriority w:val="9"/>
    <w:qFormat/>
    <w:rsid w:val="00842307"/>
    <w:pPr>
      <w:keepNext/>
      <w:keepLines/>
      <w:spacing w:before="240" w:line="259" w:lineRule="auto"/>
      <w:jc w:val="left"/>
      <w:outlineLvl w:val="0"/>
    </w:pPr>
    <w:rPr>
      <w:rFonts w:asciiTheme="majorHAnsi" w:eastAsiaTheme="majorEastAsia" w:hAnsiTheme="majorHAnsi" w:cstheme="majorBidi"/>
      <w:noProof w:val="0"/>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42307"/>
    <w:pPr>
      <w:keepNext/>
      <w:keepLines/>
      <w:spacing w:before="40" w:line="259" w:lineRule="auto"/>
      <w:jc w:val="left"/>
      <w:outlineLvl w:val="1"/>
    </w:pPr>
    <w:rPr>
      <w:rFonts w:asciiTheme="majorHAnsi" w:eastAsiaTheme="majorEastAsia" w:hAnsiTheme="majorHAnsi" w:cstheme="majorBidi"/>
      <w:noProof w:val="0"/>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42307"/>
    <w:pPr>
      <w:keepNext/>
      <w:keepLines/>
      <w:spacing w:before="40" w:line="259" w:lineRule="auto"/>
      <w:jc w:val="left"/>
      <w:outlineLvl w:val="2"/>
    </w:pPr>
    <w:rPr>
      <w:rFonts w:asciiTheme="majorHAnsi" w:eastAsiaTheme="majorEastAsia" w:hAnsiTheme="majorHAnsi" w:cstheme="majorBidi"/>
      <w:noProof w:val="0"/>
      <w:color w:val="1F3763" w:themeColor="accent1" w:themeShade="7F"/>
      <w:sz w:val="24"/>
      <w:szCs w:val="24"/>
      <w:lang w:eastAsia="en-US"/>
    </w:rPr>
  </w:style>
  <w:style w:type="paragraph" w:styleId="Heading4">
    <w:name w:val="heading 4"/>
    <w:basedOn w:val="Normal"/>
    <w:next w:val="Normal"/>
    <w:link w:val="Heading4Char"/>
    <w:uiPriority w:val="9"/>
    <w:unhideWhenUsed/>
    <w:qFormat/>
    <w:rsid w:val="00842307"/>
    <w:pPr>
      <w:keepNext/>
      <w:keepLines/>
      <w:spacing w:before="40" w:line="259" w:lineRule="auto"/>
      <w:jc w:val="left"/>
      <w:outlineLvl w:val="3"/>
    </w:pPr>
    <w:rPr>
      <w:rFonts w:asciiTheme="majorHAnsi" w:eastAsiaTheme="majorEastAsia" w:hAnsiTheme="majorHAnsi" w:cstheme="majorBidi"/>
      <w:i/>
      <w:iCs/>
      <w:noProof w:val="0"/>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02374"/>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02374"/>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02374"/>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02374"/>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02374"/>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02374"/>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02374"/>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02374"/>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726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522304"/>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2304"/>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22304"/>
    <w:rPr>
      <w:rFonts w:ascii="Palatino Linotype" w:hAnsi="Palatino Linotype"/>
      <w:noProof/>
      <w:color w:val="000000"/>
      <w:szCs w:val="18"/>
    </w:rPr>
  </w:style>
  <w:style w:type="paragraph" w:styleId="Header">
    <w:name w:val="header"/>
    <w:basedOn w:val="Normal"/>
    <w:link w:val="HeaderChar"/>
    <w:uiPriority w:val="99"/>
    <w:rsid w:val="00522304"/>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22304"/>
    <w:rPr>
      <w:rFonts w:ascii="Palatino Linotype" w:hAnsi="Palatino Linotype"/>
      <w:noProof/>
      <w:color w:val="000000"/>
      <w:szCs w:val="18"/>
    </w:rPr>
  </w:style>
  <w:style w:type="paragraph" w:customStyle="1" w:styleId="MDPIheaderjournallogo">
    <w:name w:val="MDPI_header_journal_logo"/>
    <w:qFormat/>
    <w:rsid w:val="00E02374"/>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02374"/>
    <w:pPr>
      <w:ind w:firstLine="0"/>
    </w:pPr>
  </w:style>
  <w:style w:type="paragraph" w:customStyle="1" w:styleId="MDPI31text">
    <w:name w:val="MDPI_3.1_text"/>
    <w:qFormat/>
    <w:rsid w:val="00E0237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02374"/>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E02374"/>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0237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02374"/>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02374"/>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02374"/>
    <w:pPr>
      <w:numPr>
        <w:numId w:val="2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02374"/>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02374"/>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02374"/>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E02374"/>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02374"/>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02374"/>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E02374"/>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E02374"/>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02374"/>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E02374"/>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02374"/>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02374"/>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02374"/>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E02374"/>
    <w:pPr>
      <w:numPr>
        <w:numId w:val="28"/>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22304"/>
    <w:rPr>
      <w:rFonts w:cs="Tahoma"/>
      <w:szCs w:val="18"/>
    </w:rPr>
  </w:style>
  <w:style w:type="character" w:customStyle="1" w:styleId="BalloonTextChar">
    <w:name w:val="Balloon Text Char"/>
    <w:link w:val="BalloonText"/>
    <w:uiPriority w:val="99"/>
    <w:rsid w:val="00522304"/>
    <w:rPr>
      <w:rFonts w:ascii="Palatino Linotype" w:hAnsi="Palatino Linotype" w:cs="Tahoma"/>
      <w:noProof/>
      <w:color w:val="000000"/>
      <w:szCs w:val="18"/>
    </w:rPr>
  </w:style>
  <w:style w:type="character" w:styleId="LineNumber">
    <w:name w:val="line number"/>
    <w:uiPriority w:val="99"/>
    <w:rsid w:val="00284BEB"/>
    <w:rPr>
      <w:rFonts w:ascii="Palatino Linotype" w:hAnsi="Palatino Linotype"/>
      <w:sz w:val="16"/>
    </w:rPr>
  </w:style>
  <w:style w:type="table" w:customStyle="1" w:styleId="MDPI41threelinetable">
    <w:name w:val="MDPI_4.1_three_line_table"/>
    <w:basedOn w:val="TableNormal"/>
    <w:uiPriority w:val="99"/>
    <w:rsid w:val="00E02374"/>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22304"/>
    <w:rPr>
      <w:color w:val="0000FF"/>
      <w:u w:val="single"/>
    </w:rPr>
  </w:style>
  <w:style w:type="character" w:styleId="UnresolvedMention">
    <w:name w:val="Unresolved Mention"/>
    <w:uiPriority w:val="99"/>
    <w:semiHidden/>
    <w:unhideWhenUsed/>
    <w:rsid w:val="00C243C9"/>
    <w:rPr>
      <w:color w:val="605E5C"/>
      <w:shd w:val="clear" w:color="auto" w:fill="E1DFDD"/>
    </w:rPr>
  </w:style>
  <w:style w:type="table" w:styleId="PlainTable4">
    <w:name w:val="Plain Table 4"/>
    <w:basedOn w:val="TableNormal"/>
    <w:uiPriority w:val="44"/>
    <w:rsid w:val="00AE34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E02374"/>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E02374"/>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02374"/>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E02374"/>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02374"/>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02374"/>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E02374"/>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E02374"/>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02374"/>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02374"/>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02374"/>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02374"/>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02374"/>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02374"/>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02374"/>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E02374"/>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02374"/>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22304"/>
  </w:style>
  <w:style w:type="paragraph" w:styleId="Bibliography">
    <w:name w:val="Bibliography"/>
    <w:basedOn w:val="Normal"/>
    <w:next w:val="Normal"/>
    <w:uiPriority w:val="37"/>
    <w:semiHidden/>
    <w:unhideWhenUsed/>
    <w:rsid w:val="00522304"/>
  </w:style>
  <w:style w:type="paragraph" w:styleId="BodyText">
    <w:name w:val="Body Text"/>
    <w:link w:val="BodyTextChar"/>
    <w:rsid w:val="00522304"/>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22304"/>
    <w:rPr>
      <w:rFonts w:ascii="Palatino Linotype" w:hAnsi="Palatino Linotype"/>
      <w:color w:val="000000"/>
      <w:sz w:val="24"/>
      <w:lang w:eastAsia="de-DE"/>
    </w:rPr>
  </w:style>
  <w:style w:type="character" w:styleId="CommentReference">
    <w:name w:val="annotation reference"/>
    <w:uiPriority w:val="99"/>
    <w:rsid w:val="00522304"/>
    <w:rPr>
      <w:sz w:val="21"/>
      <w:szCs w:val="21"/>
    </w:rPr>
  </w:style>
  <w:style w:type="paragraph" w:styleId="CommentText">
    <w:name w:val="annotation text"/>
    <w:basedOn w:val="Normal"/>
    <w:link w:val="CommentTextChar"/>
    <w:uiPriority w:val="99"/>
    <w:rsid w:val="00522304"/>
  </w:style>
  <w:style w:type="character" w:customStyle="1" w:styleId="CommentTextChar">
    <w:name w:val="Comment Text Char"/>
    <w:link w:val="CommentText"/>
    <w:uiPriority w:val="99"/>
    <w:rsid w:val="00522304"/>
    <w:rPr>
      <w:rFonts w:ascii="Palatino Linotype" w:hAnsi="Palatino Linotype"/>
      <w:noProof/>
      <w:color w:val="000000"/>
    </w:rPr>
  </w:style>
  <w:style w:type="paragraph" w:styleId="CommentSubject">
    <w:name w:val="annotation subject"/>
    <w:basedOn w:val="CommentText"/>
    <w:next w:val="CommentText"/>
    <w:link w:val="CommentSubjectChar"/>
    <w:uiPriority w:val="99"/>
    <w:rsid w:val="00522304"/>
    <w:rPr>
      <w:b/>
      <w:bCs/>
    </w:rPr>
  </w:style>
  <w:style w:type="character" w:customStyle="1" w:styleId="CommentSubjectChar">
    <w:name w:val="Comment Subject Char"/>
    <w:link w:val="CommentSubject"/>
    <w:uiPriority w:val="99"/>
    <w:rsid w:val="00522304"/>
    <w:rPr>
      <w:rFonts w:ascii="Palatino Linotype" w:hAnsi="Palatino Linotype"/>
      <w:b/>
      <w:bCs/>
      <w:noProof/>
      <w:color w:val="000000"/>
    </w:rPr>
  </w:style>
  <w:style w:type="character" w:styleId="EndnoteReference">
    <w:name w:val="endnote reference"/>
    <w:uiPriority w:val="99"/>
    <w:rsid w:val="00522304"/>
    <w:rPr>
      <w:vertAlign w:val="superscript"/>
    </w:rPr>
  </w:style>
  <w:style w:type="paragraph" w:styleId="EndnoteText">
    <w:name w:val="endnote text"/>
    <w:basedOn w:val="Normal"/>
    <w:link w:val="EndnoteTextChar"/>
    <w:uiPriority w:val="99"/>
    <w:semiHidden/>
    <w:unhideWhenUsed/>
    <w:rsid w:val="00522304"/>
    <w:pPr>
      <w:spacing w:line="240" w:lineRule="auto"/>
    </w:pPr>
  </w:style>
  <w:style w:type="character" w:customStyle="1" w:styleId="EndnoteTextChar">
    <w:name w:val="Endnote Text Char"/>
    <w:link w:val="EndnoteText"/>
    <w:uiPriority w:val="99"/>
    <w:semiHidden/>
    <w:rsid w:val="00522304"/>
    <w:rPr>
      <w:rFonts w:ascii="Palatino Linotype" w:hAnsi="Palatino Linotype"/>
      <w:noProof/>
      <w:color w:val="000000"/>
    </w:rPr>
  </w:style>
  <w:style w:type="character" w:styleId="FollowedHyperlink">
    <w:name w:val="FollowedHyperlink"/>
    <w:rsid w:val="00522304"/>
    <w:rPr>
      <w:color w:val="954F72"/>
      <w:u w:val="single"/>
    </w:rPr>
  </w:style>
  <w:style w:type="paragraph" w:styleId="FootnoteText">
    <w:name w:val="footnote text"/>
    <w:basedOn w:val="Normal"/>
    <w:link w:val="FootnoteTextChar"/>
    <w:semiHidden/>
    <w:unhideWhenUsed/>
    <w:rsid w:val="00522304"/>
    <w:pPr>
      <w:spacing w:line="240" w:lineRule="auto"/>
    </w:pPr>
  </w:style>
  <w:style w:type="character" w:customStyle="1" w:styleId="FootnoteTextChar">
    <w:name w:val="Footnote Text Char"/>
    <w:link w:val="FootnoteText"/>
    <w:semiHidden/>
    <w:rsid w:val="00522304"/>
    <w:rPr>
      <w:rFonts w:ascii="Palatino Linotype" w:hAnsi="Palatino Linotype"/>
      <w:noProof/>
      <w:color w:val="000000"/>
    </w:rPr>
  </w:style>
  <w:style w:type="paragraph" w:styleId="NormalWeb">
    <w:name w:val="Normal (Web)"/>
    <w:basedOn w:val="Normal"/>
    <w:uiPriority w:val="99"/>
    <w:rsid w:val="00522304"/>
    <w:rPr>
      <w:szCs w:val="24"/>
    </w:rPr>
  </w:style>
  <w:style w:type="paragraph" w:customStyle="1" w:styleId="MsoFootnoteText0">
    <w:name w:val="MsoFootnoteText"/>
    <w:basedOn w:val="NormalWeb"/>
    <w:qFormat/>
    <w:rsid w:val="00522304"/>
    <w:rPr>
      <w:rFonts w:ascii="Times New Roman" w:hAnsi="Times New Roman"/>
    </w:rPr>
  </w:style>
  <w:style w:type="character" w:styleId="PageNumber">
    <w:name w:val="page number"/>
    <w:rsid w:val="00522304"/>
  </w:style>
  <w:style w:type="character" w:styleId="PlaceholderText">
    <w:name w:val="Placeholder Text"/>
    <w:uiPriority w:val="99"/>
    <w:semiHidden/>
    <w:rsid w:val="00522304"/>
    <w:rPr>
      <w:color w:val="808080"/>
    </w:rPr>
  </w:style>
  <w:style w:type="paragraph" w:customStyle="1" w:styleId="MDPI71FootNotes">
    <w:name w:val="MDPI_7.1_FootNotes"/>
    <w:qFormat/>
    <w:rsid w:val="00E02374"/>
    <w:pPr>
      <w:numPr>
        <w:numId w:val="27"/>
      </w:numPr>
      <w:adjustRightInd w:val="0"/>
      <w:snapToGrid w:val="0"/>
      <w:spacing w:line="228" w:lineRule="auto"/>
      <w:jc w:val="both"/>
    </w:pPr>
    <w:rPr>
      <w:rFonts w:ascii="Palatino Linotype" w:eastAsiaTheme="minorEastAsia" w:hAnsi="Palatino Linotype"/>
      <w:noProof/>
      <w:color w:val="000000"/>
      <w:sz w:val="18"/>
    </w:rPr>
  </w:style>
  <w:style w:type="character" w:customStyle="1" w:styleId="Heading1Char">
    <w:name w:val="Heading 1 Char"/>
    <w:basedOn w:val="DefaultParagraphFont"/>
    <w:link w:val="Heading1"/>
    <w:uiPriority w:val="9"/>
    <w:rsid w:val="00842307"/>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842307"/>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842307"/>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842307"/>
    <w:rPr>
      <w:rFonts w:asciiTheme="majorHAnsi" w:eastAsiaTheme="majorEastAsia" w:hAnsiTheme="majorHAnsi" w:cstheme="majorBidi"/>
      <w:i/>
      <w:iCs/>
      <w:color w:val="2F5496" w:themeColor="accent1" w:themeShade="BF"/>
      <w:sz w:val="22"/>
      <w:szCs w:val="22"/>
      <w:lang w:eastAsia="en-US"/>
    </w:rPr>
  </w:style>
  <w:style w:type="paragraph" w:styleId="Title">
    <w:name w:val="Title"/>
    <w:basedOn w:val="Normal"/>
    <w:next w:val="Normal"/>
    <w:link w:val="TitleChar"/>
    <w:uiPriority w:val="10"/>
    <w:qFormat/>
    <w:rsid w:val="00842307"/>
    <w:pPr>
      <w:spacing w:line="240" w:lineRule="auto"/>
      <w:contextualSpacing/>
      <w:jc w:val="left"/>
    </w:pPr>
    <w:rPr>
      <w:rFonts w:asciiTheme="majorHAnsi" w:eastAsiaTheme="majorEastAsia" w:hAnsiTheme="majorHAnsi" w:cstheme="majorBidi"/>
      <w:noProof w:val="0"/>
      <w:color w:val="auto"/>
      <w:spacing w:val="-10"/>
      <w:kern w:val="28"/>
      <w:sz w:val="56"/>
      <w:szCs w:val="56"/>
      <w:lang w:eastAsia="en-US"/>
    </w:rPr>
  </w:style>
  <w:style w:type="character" w:customStyle="1" w:styleId="TitleChar">
    <w:name w:val="Title Char"/>
    <w:basedOn w:val="DefaultParagraphFont"/>
    <w:link w:val="Title"/>
    <w:uiPriority w:val="10"/>
    <w:rsid w:val="00842307"/>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842307"/>
    <w:pPr>
      <w:spacing w:after="160" w:line="259" w:lineRule="auto"/>
      <w:ind w:left="720"/>
      <w:contextualSpacing/>
      <w:jc w:val="left"/>
    </w:pPr>
    <w:rPr>
      <w:rFonts w:asciiTheme="minorHAnsi" w:eastAsiaTheme="minorHAnsi" w:hAnsiTheme="minorHAnsi" w:cstheme="minorBidi"/>
      <w:noProof w:val="0"/>
      <w:color w:val="auto"/>
      <w:sz w:val="22"/>
      <w:szCs w:val="22"/>
      <w:lang w:eastAsia="en-US"/>
    </w:rPr>
  </w:style>
  <w:style w:type="character" w:styleId="Emphasis">
    <w:name w:val="Emphasis"/>
    <w:basedOn w:val="DefaultParagraphFont"/>
    <w:uiPriority w:val="20"/>
    <w:qFormat/>
    <w:rsid w:val="00842307"/>
    <w:rPr>
      <w:i/>
      <w:iCs/>
    </w:rPr>
  </w:style>
  <w:style w:type="paragraph" w:styleId="Revision">
    <w:name w:val="Revision"/>
    <w:hidden/>
    <w:uiPriority w:val="99"/>
    <w:semiHidden/>
    <w:rsid w:val="0084230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PI\Desktop\Word%20templates\ijerp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811C5E-5DF5-433F-BF1E-844CF203B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9BBE2-1DBA-4923-87F0-919FFE0954BA}">
  <ds:schemaRefs>
    <ds:schemaRef ds:uri="http://schemas.microsoft.com/sharepoint/v3/contenttype/forms"/>
  </ds:schemaRefs>
</ds:datastoreItem>
</file>

<file path=customXml/itemProps3.xml><?xml version="1.0" encoding="utf-8"?>
<ds:datastoreItem xmlns:ds="http://schemas.openxmlformats.org/officeDocument/2006/customXml" ds:itemID="{5A1B9236-428E-464E-B5FF-97B8C0833B10}">
  <ds:schemaRefs>
    <ds:schemaRef ds:uri="http://schemas.microsoft.com/office/2006/metadata/properties"/>
    <ds:schemaRef ds:uri="http://schemas.microsoft.com/office/2006/documentManagement/types"/>
    <ds:schemaRef ds:uri="1b2189cb-ccb6-4287-a69c-1cd833b0d4d4"/>
    <ds:schemaRef ds:uri="http://purl.org/dc/elements/1.1/"/>
    <ds:schemaRef ds:uri="http://schemas.microsoft.com/office/infopath/2007/PartnerControls"/>
    <ds:schemaRef ds:uri="http://purl.org/dc/terms/"/>
    <ds:schemaRef ds:uri="http://purl.org/dc/dcmitype/"/>
    <ds:schemaRef ds:uri="http://schemas.openxmlformats.org/package/2006/metadata/core-properties"/>
    <ds:schemaRef ds:uri="97209f56-d127-49f6-965f-70fc2212673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ijerph-template.dot</Template>
  <TotalTime>58</TotalTime>
  <Pages>18</Pages>
  <Words>36909</Words>
  <Characters>210384</Characters>
  <Application>Microsoft Office Word</Application>
  <DocSecurity>0</DocSecurity>
  <Lines>1753</Lines>
  <Paragraphs>493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246800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Ornwipa Thamsuwan</cp:lastModifiedBy>
  <cp:revision>10</cp:revision>
  <cp:lastPrinted>2022-09-30T05:52:00Z</cp:lastPrinted>
  <dcterms:created xsi:type="dcterms:W3CDTF">2022-12-19T14:24:00Z</dcterms:created>
  <dcterms:modified xsi:type="dcterms:W3CDTF">2022-12-21T19:36:00Z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ies>
</file>